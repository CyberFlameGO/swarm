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DD9CA" w14:textId="77777777" w:rsidR="0010358F" w:rsidRDefault="0010358F" w:rsidP="0055707E">
      <w:pPr>
        <w:pStyle w:val="Title"/>
      </w:pPr>
    </w:p>
    <w:p w14:paraId="43D8E7B5" w14:textId="77777777" w:rsidR="0010358F" w:rsidRDefault="0010358F" w:rsidP="0055707E">
      <w:pPr>
        <w:pStyle w:val="Title"/>
      </w:pPr>
    </w:p>
    <w:p w14:paraId="733DF5F9" w14:textId="77777777" w:rsidR="0010358F" w:rsidRDefault="0010358F" w:rsidP="0037373E">
      <w:pPr>
        <w:pStyle w:val="Title"/>
        <w:jc w:val="center"/>
      </w:pPr>
    </w:p>
    <w:p w14:paraId="2B124EE3" w14:textId="77777777" w:rsidR="00043CED" w:rsidRDefault="0010358F" w:rsidP="0037373E">
      <w:pPr>
        <w:pStyle w:val="Title"/>
        <w:jc w:val="center"/>
      </w:pPr>
      <w:r>
        <w:t>SWARM</w:t>
      </w:r>
    </w:p>
    <w:p w14:paraId="78693700" w14:textId="77777777" w:rsidR="0010358F" w:rsidRDefault="0010358F" w:rsidP="0037373E">
      <w:pPr>
        <w:jc w:val="center"/>
      </w:pPr>
    </w:p>
    <w:p w14:paraId="776FE159" w14:textId="77777777" w:rsidR="0010358F" w:rsidRPr="0010358F" w:rsidRDefault="0010358F" w:rsidP="0037373E">
      <w:pPr>
        <w:pStyle w:val="Subtitle"/>
      </w:pPr>
      <w:r w:rsidRPr="0010358F">
        <w:t>Seismic Wave Analysis and Real-time Monitor:</w:t>
      </w:r>
    </w:p>
    <w:p w14:paraId="1A251855" w14:textId="77777777" w:rsidR="0010358F" w:rsidRPr="0010358F" w:rsidRDefault="0010358F" w:rsidP="0037373E">
      <w:pPr>
        <w:pStyle w:val="Subtitle"/>
      </w:pPr>
      <w:r w:rsidRPr="0010358F">
        <w:t>User Manual and Reference Guide</w:t>
      </w:r>
    </w:p>
    <w:p w14:paraId="1C23383E" w14:textId="77777777" w:rsidR="0010358F" w:rsidRDefault="0010358F" w:rsidP="0037373E">
      <w:pPr>
        <w:jc w:val="center"/>
      </w:pPr>
    </w:p>
    <w:p w14:paraId="0E316151" w14:textId="77777777" w:rsidR="0010358F" w:rsidRPr="0010358F" w:rsidRDefault="0010358F" w:rsidP="0037373E">
      <w:pPr>
        <w:jc w:val="center"/>
      </w:pPr>
    </w:p>
    <w:p w14:paraId="176F1C25" w14:textId="77777777" w:rsidR="0010358F" w:rsidRDefault="00EA3DFD" w:rsidP="0037373E">
      <w:pPr>
        <w:jc w:val="center"/>
      </w:pPr>
      <w:r>
        <w:t>Version 2.6.4</w:t>
      </w:r>
    </w:p>
    <w:p w14:paraId="1C97885E" w14:textId="51179D15" w:rsidR="00EA3DFD" w:rsidRDefault="00713632" w:rsidP="0037373E">
      <w:pPr>
        <w:jc w:val="center"/>
      </w:pPr>
      <w:r>
        <w:t xml:space="preserve">May </w:t>
      </w:r>
      <w:r w:rsidR="004F77BD">
        <w:t>4</w:t>
      </w:r>
      <w:r w:rsidR="00EA3DFD">
        <w:t>, 2017</w:t>
      </w:r>
    </w:p>
    <w:p w14:paraId="7C573837" w14:textId="77777777" w:rsidR="00EA3DFD" w:rsidRDefault="00EA3DFD" w:rsidP="0055707E">
      <w:r>
        <w:br w:type="page"/>
      </w:r>
    </w:p>
    <w:bookmarkStart w:id="0" w:name="_Ref481578904" w:displacedByCustomXml="next"/>
    <w:sdt>
      <w:sdtPr>
        <w:rPr>
          <w:rFonts w:asciiTheme="minorHAnsi" w:eastAsiaTheme="minorHAnsi" w:hAnsiTheme="minorHAnsi" w:cstheme="minorBidi"/>
          <w:color w:val="auto"/>
          <w:sz w:val="22"/>
          <w:szCs w:val="22"/>
        </w:rPr>
        <w:id w:val="836958492"/>
        <w:docPartObj>
          <w:docPartGallery w:val="Table of Contents"/>
          <w:docPartUnique/>
        </w:docPartObj>
      </w:sdtPr>
      <w:sdtEndPr>
        <w:rPr>
          <w:b/>
          <w:bCs/>
          <w:noProof/>
        </w:rPr>
      </w:sdtEndPr>
      <w:sdtContent>
        <w:p w14:paraId="28079B8D" w14:textId="4F387818" w:rsidR="001C0100" w:rsidRPr="001C0100" w:rsidRDefault="001C0100">
          <w:pPr>
            <w:pStyle w:val="TOCHeading"/>
            <w:rPr>
              <w:rFonts w:asciiTheme="minorHAnsi" w:hAnsiTheme="minorHAnsi" w:cstheme="minorHAnsi"/>
              <w:color w:val="auto"/>
            </w:rPr>
          </w:pPr>
          <w:r w:rsidRPr="001C0100">
            <w:rPr>
              <w:rFonts w:asciiTheme="minorHAnsi" w:hAnsiTheme="minorHAnsi" w:cstheme="minorHAnsi"/>
              <w:color w:val="auto"/>
            </w:rPr>
            <w:t>Table of Contents</w:t>
          </w:r>
        </w:p>
        <w:p w14:paraId="2F3BC1CB" w14:textId="0BFFA042" w:rsidR="006E6FA9" w:rsidRDefault="001C0100">
          <w:pPr>
            <w:pStyle w:val="TOC1"/>
            <w:tabs>
              <w:tab w:val="left" w:pos="440"/>
              <w:tab w:val="right" w:leader="dot" w:pos="9350"/>
            </w:tabs>
            <w:rPr>
              <w:rFonts w:eastAsiaTheme="minorEastAsia"/>
              <w:noProof/>
              <w:lang w:eastAsia="ja-JP"/>
            </w:rPr>
          </w:pPr>
          <w:r>
            <w:fldChar w:fldCharType="begin"/>
          </w:r>
          <w:r>
            <w:instrText xml:space="preserve"> TOC \o "1-3" \h \z \u </w:instrText>
          </w:r>
          <w:r>
            <w:fldChar w:fldCharType="separate"/>
          </w:r>
          <w:hyperlink w:anchor="_Toc481669145" w:history="1">
            <w:r w:rsidR="006E6FA9" w:rsidRPr="00396906">
              <w:rPr>
                <w:rStyle w:val="Hyperlink"/>
                <w:noProof/>
              </w:rPr>
              <w:t>1</w:t>
            </w:r>
            <w:r w:rsidR="006E6FA9">
              <w:rPr>
                <w:rFonts w:eastAsiaTheme="minorEastAsia"/>
                <w:noProof/>
                <w:lang w:eastAsia="ja-JP"/>
              </w:rPr>
              <w:tab/>
            </w:r>
            <w:r w:rsidR="006E6FA9" w:rsidRPr="00396906">
              <w:rPr>
                <w:rStyle w:val="Hyperlink"/>
                <w:noProof/>
              </w:rPr>
              <w:t>Introduction</w:t>
            </w:r>
            <w:r w:rsidR="006E6FA9">
              <w:rPr>
                <w:noProof/>
                <w:webHidden/>
              </w:rPr>
              <w:tab/>
            </w:r>
            <w:r w:rsidR="006E6FA9">
              <w:rPr>
                <w:noProof/>
                <w:webHidden/>
              </w:rPr>
              <w:fldChar w:fldCharType="begin"/>
            </w:r>
            <w:r w:rsidR="006E6FA9">
              <w:rPr>
                <w:noProof/>
                <w:webHidden/>
              </w:rPr>
              <w:instrText xml:space="preserve"> PAGEREF _Toc481669145 \h </w:instrText>
            </w:r>
            <w:r w:rsidR="006E6FA9">
              <w:rPr>
                <w:noProof/>
                <w:webHidden/>
              </w:rPr>
            </w:r>
            <w:r w:rsidR="006E6FA9">
              <w:rPr>
                <w:noProof/>
                <w:webHidden/>
              </w:rPr>
              <w:fldChar w:fldCharType="separate"/>
            </w:r>
            <w:r w:rsidR="006E6FA9">
              <w:rPr>
                <w:noProof/>
                <w:webHidden/>
              </w:rPr>
              <w:t>5</w:t>
            </w:r>
            <w:r w:rsidR="006E6FA9">
              <w:rPr>
                <w:noProof/>
                <w:webHidden/>
              </w:rPr>
              <w:fldChar w:fldCharType="end"/>
            </w:r>
          </w:hyperlink>
        </w:p>
        <w:p w14:paraId="22866236" w14:textId="1A21CCC4" w:rsidR="006E6FA9" w:rsidRDefault="00DA074D">
          <w:pPr>
            <w:pStyle w:val="TOC2"/>
            <w:tabs>
              <w:tab w:val="left" w:pos="880"/>
              <w:tab w:val="right" w:leader="dot" w:pos="9350"/>
            </w:tabs>
            <w:rPr>
              <w:rFonts w:eastAsiaTheme="minorEastAsia"/>
              <w:noProof/>
              <w:lang w:eastAsia="ja-JP"/>
            </w:rPr>
          </w:pPr>
          <w:hyperlink w:anchor="_Toc481669146" w:history="1">
            <w:r w:rsidR="006E6FA9" w:rsidRPr="00396906">
              <w:rPr>
                <w:rStyle w:val="Hyperlink"/>
                <w:noProof/>
              </w:rPr>
              <w:t>1.1</w:t>
            </w:r>
            <w:r w:rsidR="006E6FA9">
              <w:rPr>
                <w:rFonts w:eastAsiaTheme="minorEastAsia"/>
                <w:noProof/>
                <w:lang w:eastAsia="ja-JP"/>
              </w:rPr>
              <w:tab/>
            </w:r>
            <w:r w:rsidR="006E6FA9" w:rsidRPr="00396906">
              <w:rPr>
                <w:rStyle w:val="Hyperlink"/>
                <w:noProof/>
              </w:rPr>
              <w:t>About</w:t>
            </w:r>
            <w:r w:rsidR="006E6FA9">
              <w:rPr>
                <w:noProof/>
                <w:webHidden/>
              </w:rPr>
              <w:tab/>
            </w:r>
            <w:r w:rsidR="006E6FA9">
              <w:rPr>
                <w:noProof/>
                <w:webHidden/>
              </w:rPr>
              <w:fldChar w:fldCharType="begin"/>
            </w:r>
            <w:r w:rsidR="006E6FA9">
              <w:rPr>
                <w:noProof/>
                <w:webHidden/>
              </w:rPr>
              <w:instrText xml:space="preserve"> PAGEREF _Toc481669146 \h </w:instrText>
            </w:r>
            <w:r w:rsidR="006E6FA9">
              <w:rPr>
                <w:noProof/>
                <w:webHidden/>
              </w:rPr>
            </w:r>
            <w:r w:rsidR="006E6FA9">
              <w:rPr>
                <w:noProof/>
                <w:webHidden/>
              </w:rPr>
              <w:fldChar w:fldCharType="separate"/>
            </w:r>
            <w:r w:rsidR="006E6FA9">
              <w:rPr>
                <w:noProof/>
                <w:webHidden/>
              </w:rPr>
              <w:t>5</w:t>
            </w:r>
            <w:r w:rsidR="006E6FA9">
              <w:rPr>
                <w:noProof/>
                <w:webHidden/>
              </w:rPr>
              <w:fldChar w:fldCharType="end"/>
            </w:r>
          </w:hyperlink>
        </w:p>
        <w:p w14:paraId="187286D0" w14:textId="71FBC02B" w:rsidR="006E6FA9" w:rsidRDefault="00DA074D">
          <w:pPr>
            <w:pStyle w:val="TOC1"/>
            <w:tabs>
              <w:tab w:val="left" w:pos="440"/>
              <w:tab w:val="right" w:leader="dot" w:pos="9350"/>
            </w:tabs>
            <w:rPr>
              <w:rFonts w:eastAsiaTheme="minorEastAsia"/>
              <w:noProof/>
              <w:lang w:eastAsia="ja-JP"/>
            </w:rPr>
          </w:pPr>
          <w:hyperlink w:anchor="_Toc481669147" w:history="1">
            <w:r w:rsidR="006E6FA9" w:rsidRPr="00396906">
              <w:rPr>
                <w:rStyle w:val="Hyperlink"/>
                <w:noProof/>
              </w:rPr>
              <w:t>2</w:t>
            </w:r>
            <w:r w:rsidR="006E6FA9">
              <w:rPr>
                <w:rFonts w:eastAsiaTheme="minorEastAsia"/>
                <w:noProof/>
                <w:lang w:eastAsia="ja-JP"/>
              </w:rPr>
              <w:tab/>
            </w:r>
            <w:r w:rsidR="006E6FA9" w:rsidRPr="00396906">
              <w:rPr>
                <w:rStyle w:val="Hyperlink"/>
                <w:noProof/>
              </w:rPr>
              <w:t>Getting Started</w:t>
            </w:r>
            <w:r w:rsidR="006E6FA9">
              <w:rPr>
                <w:noProof/>
                <w:webHidden/>
              </w:rPr>
              <w:tab/>
            </w:r>
            <w:r w:rsidR="006E6FA9">
              <w:rPr>
                <w:noProof/>
                <w:webHidden/>
              </w:rPr>
              <w:fldChar w:fldCharType="begin"/>
            </w:r>
            <w:r w:rsidR="006E6FA9">
              <w:rPr>
                <w:noProof/>
                <w:webHidden/>
              </w:rPr>
              <w:instrText xml:space="preserve"> PAGEREF _Toc481669147 \h </w:instrText>
            </w:r>
            <w:r w:rsidR="006E6FA9">
              <w:rPr>
                <w:noProof/>
                <w:webHidden/>
              </w:rPr>
            </w:r>
            <w:r w:rsidR="006E6FA9">
              <w:rPr>
                <w:noProof/>
                <w:webHidden/>
              </w:rPr>
              <w:fldChar w:fldCharType="separate"/>
            </w:r>
            <w:r w:rsidR="006E6FA9">
              <w:rPr>
                <w:noProof/>
                <w:webHidden/>
              </w:rPr>
              <w:t>5</w:t>
            </w:r>
            <w:r w:rsidR="006E6FA9">
              <w:rPr>
                <w:noProof/>
                <w:webHidden/>
              </w:rPr>
              <w:fldChar w:fldCharType="end"/>
            </w:r>
          </w:hyperlink>
        </w:p>
        <w:p w14:paraId="7CAAA131" w14:textId="32EB7287" w:rsidR="006E6FA9" w:rsidRDefault="00DA074D">
          <w:pPr>
            <w:pStyle w:val="TOC2"/>
            <w:tabs>
              <w:tab w:val="left" w:pos="880"/>
              <w:tab w:val="right" w:leader="dot" w:pos="9350"/>
            </w:tabs>
            <w:rPr>
              <w:rFonts w:eastAsiaTheme="minorEastAsia"/>
              <w:noProof/>
              <w:lang w:eastAsia="ja-JP"/>
            </w:rPr>
          </w:pPr>
          <w:hyperlink w:anchor="_Toc481669148" w:history="1">
            <w:r w:rsidR="006E6FA9" w:rsidRPr="00396906">
              <w:rPr>
                <w:rStyle w:val="Hyperlink"/>
                <w:noProof/>
              </w:rPr>
              <w:t>2.1</w:t>
            </w:r>
            <w:r w:rsidR="006E6FA9">
              <w:rPr>
                <w:rFonts w:eastAsiaTheme="minorEastAsia"/>
                <w:noProof/>
                <w:lang w:eastAsia="ja-JP"/>
              </w:rPr>
              <w:tab/>
            </w:r>
            <w:r w:rsidR="006E6FA9" w:rsidRPr="00396906">
              <w:rPr>
                <w:rStyle w:val="Hyperlink"/>
                <w:noProof/>
              </w:rPr>
              <w:t>System Requirements</w:t>
            </w:r>
            <w:r w:rsidR="006E6FA9">
              <w:rPr>
                <w:noProof/>
                <w:webHidden/>
              </w:rPr>
              <w:tab/>
            </w:r>
            <w:r w:rsidR="006E6FA9">
              <w:rPr>
                <w:noProof/>
                <w:webHidden/>
              </w:rPr>
              <w:fldChar w:fldCharType="begin"/>
            </w:r>
            <w:r w:rsidR="006E6FA9">
              <w:rPr>
                <w:noProof/>
                <w:webHidden/>
              </w:rPr>
              <w:instrText xml:space="preserve"> PAGEREF _Toc481669148 \h </w:instrText>
            </w:r>
            <w:r w:rsidR="006E6FA9">
              <w:rPr>
                <w:noProof/>
                <w:webHidden/>
              </w:rPr>
            </w:r>
            <w:r w:rsidR="006E6FA9">
              <w:rPr>
                <w:noProof/>
                <w:webHidden/>
              </w:rPr>
              <w:fldChar w:fldCharType="separate"/>
            </w:r>
            <w:r w:rsidR="006E6FA9">
              <w:rPr>
                <w:noProof/>
                <w:webHidden/>
              </w:rPr>
              <w:t>5</w:t>
            </w:r>
            <w:r w:rsidR="006E6FA9">
              <w:rPr>
                <w:noProof/>
                <w:webHidden/>
              </w:rPr>
              <w:fldChar w:fldCharType="end"/>
            </w:r>
          </w:hyperlink>
        </w:p>
        <w:p w14:paraId="38F6C784" w14:textId="6440455E" w:rsidR="006E6FA9" w:rsidRDefault="00DA074D">
          <w:pPr>
            <w:pStyle w:val="TOC2"/>
            <w:tabs>
              <w:tab w:val="left" w:pos="880"/>
              <w:tab w:val="right" w:leader="dot" w:pos="9350"/>
            </w:tabs>
            <w:rPr>
              <w:rFonts w:eastAsiaTheme="minorEastAsia"/>
              <w:noProof/>
              <w:lang w:eastAsia="ja-JP"/>
            </w:rPr>
          </w:pPr>
          <w:hyperlink w:anchor="_Toc481669149" w:history="1">
            <w:r w:rsidR="006E6FA9" w:rsidRPr="00396906">
              <w:rPr>
                <w:rStyle w:val="Hyperlink"/>
                <w:noProof/>
              </w:rPr>
              <w:t>2.2</w:t>
            </w:r>
            <w:r w:rsidR="006E6FA9">
              <w:rPr>
                <w:rFonts w:eastAsiaTheme="minorEastAsia"/>
                <w:noProof/>
                <w:lang w:eastAsia="ja-JP"/>
              </w:rPr>
              <w:tab/>
            </w:r>
            <w:r w:rsidR="006E6FA9" w:rsidRPr="00396906">
              <w:rPr>
                <w:rStyle w:val="Hyperlink"/>
                <w:noProof/>
              </w:rPr>
              <w:t>Installing SWARM</w:t>
            </w:r>
            <w:r w:rsidR="006E6FA9">
              <w:rPr>
                <w:noProof/>
                <w:webHidden/>
              </w:rPr>
              <w:tab/>
            </w:r>
            <w:r w:rsidR="006E6FA9">
              <w:rPr>
                <w:noProof/>
                <w:webHidden/>
              </w:rPr>
              <w:fldChar w:fldCharType="begin"/>
            </w:r>
            <w:r w:rsidR="006E6FA9">
              <w:rPr>
                <w:noProof/>
                <w:webHidden/>
              </w:rPr>
              <w:instrText xml:space="preserve"> PAGEREF _Toc481669149 \h </w:instrText>
            </w:r>
            <w:r w:rsidR="006E6FA9">
              <w:rPr>
                <w:noProof/>
                <w:webHidden/>
              </w:rPr>
            </w:r>
            <w:r w:rsidR="006E6FA9">
              <w:rPr>
                <w:noProof/>
                <w:webHidden/>
              </w:rPr>
              <w:fldChar w:fldCharType="separate"/>
            </w:r>
            <w:r w:rsidR="006E6FA9">
              <w:rPr>
                <w:noProof/>
                <w:webHidden/>
              </w:rPr>
              <w:t>5</w:t>
            </w:r>
            <w:r w:rsidR="006E6FA9">
              <w:rPr>
                <w:noProof/>
                <w:webHidden/>
              </w:rPr>
              <w:fldChar w:fldCharType="end"/>
            </w:r>
          </w:hyperlink>
        </w:p>
        <w:p w14:paraId="6E50F063" w14:textId="3CCDBFB1" w:rsidR="006E6FA9" w:rsidRDefault="00DA074D">
          <w:pPr>
            <w:pStyle w:val="TOC2"/>
            <w:tabs>
              <w:tab w:val="left" w:pos="880"/>
              <w:tab w:val="right" w:leader="dot" w:pos="9350"/>
            </w:tabs>
            <w:rPr>
              <w:rFonts w:eastAsiaTheme="minorEastAsia"/>
              <w:noProof/>
              <w:lang w:eastAsia="ja-JP"/>
            </w:rPr>
          </w:pPr>
          <w:hyperlink w:anchor="_Toc481669150" w:history="1">
            <w:r w:rsidR="006E6FA9" w:rsidRPr="00396906">
              <w:rPr>
                <w:rStyle w:val="Hyperlink"/>
                <w:noProof/>
              </w:rPr>
              <w:t>2.3</w:t>
            </w:r>
            <w:r w:rsidR="006E6FA9">
              <w:rPr>
                <w:rFonts w:eastAsiaTheme="minorEastAsia"/>
                <w:noProof/>
                <w:lang w:eastAsia="ja-JP"/>
              </w:rPr>
              <w:tab/>
            </w:r>
            <w:r w:rsidR="006E6FA9" w:rsidRPr="00396906">
              <w:rPr>
                <w:rStyle w:val="Hyperlink"/>
                <w:noProof/>
              </w:rPr>
              <w:t>Running SWARM</w:t>
            </w:r>
            <w:r w:rsidR="006E6FA9">
              <w:rPr>
                <w:noProof/>
                <w:webHidden/>
              </w:rPr>
              <w:tab/>
            </w:r>
            <w:r w:rsidR="006E6FA9">
              <w:rPr>
                <w:noProof/>
                <w:webHidden/>
              </w:rPr>
              <w:fldChar w:fldCharType="begin"/>
            </w:r>
            <w:r w:rsidR="006E6FA9">
              <w:rPr>
                <w:noProof/>
                <w:webHidden/>
              </w:rPr>
              <w:instrText xml:space="preserve"> PAGEREF _Toc481669150 \h </w:instrText>
            </w:r>
            <w:r w:rsidR="006E6FA9">
              <w:rPr>
                <w:noProof/>
                <w:webHidden/>
              </w:rPr>
            </w:r>
            <w:r w:rsidR="006E6FA9">
              <w:rPr>
                <w:noProof/>
                <w:webHidden/>
              </w:rPr>
              <w:fldChar w:fldCharType="separate"/>
            </w:r>
            <w:r w:rsidR="006E6FA9">
              <w:rPr>
                <w:noProof/>
                <w:webHidden/>
              </w:rPr>
              <w:t>6</w:t>
            </w:r>
            <w:r w:rsidR="006E6FA9">
              <w:rPr>
                <w:noProof/>
                <w:webHidden/>
              </w:rPr>
              <w:fldChar w:fldCharType="end"/>
            </w:r>
          </w:hyperlink>
        </w:p>
        <w:p w14:paraId="3222F336" w14:textId="0F85D76A" w:rsidR="006E6FA9" w:rsidRDefault="00DA074D">
          <w:pPr>
            <w:pStyle w:val="TOC1"/>
            <w:tabs>
              <w:tab w:val="left" w:pos="440"/>
              <w:tab w:val="right" w:leader="dot" w:pos="9350"/>
            </w:tabs>
            <w:rPr>
              <w:rFonts w:eastAsiaTheme="minorEastAsia"/>
              <w:noProof/>
              <w:lang w:eastAsia="ja-JP"/>
            </w:rPr>
          </w:pPr>
          <w:hyperlink w:anchor="_Toc481669151" w:history="1">
            <w:r w:rsidR="006E6FA9" w:rsidRPr="00396906">
              <w:rPr>
                <w:rStyle w:val="Hyperlink"/>
                <w:noProof/>
              </w:rPr>
              <w:t>3</w:t>
            </w:r>
            <w:r w:rsidR="006E6FA9">
              <w:rPr>
                <w:rFonts w:eastAsiaTheme="minorEastAsia"/>
                <w:noProof/>
                <w:lang w:eastAsia="ja-JP"/>
              </w:rPr>
              <w:tab/>
            </w:r>
            <w:r w:rsidR="006E6FA9" w:rsidRPr="00396906">
              <w:rPr>
                <w:rStyle w:val="Hyperlink"/>
                <w:noProof/>
              </w:rPr>
              <w:t>Data Sources and Channels</w:t>
            </w:r>
            <w:r w:rsidR="006E6FA9">
              <w:rPr>
                <w:noProof/>
                <w:webHidden/>
              </w:rPr>
              <w:tab/>
            </w:r>
            <w:r w:rsidR="006E6FA9">
              <w:rPr>
                <w:noProof/>
                <w:webHidden/>
              </w:rPr>
              <w:fldChar w:fldCharType="begin"/>
            </w:r>
            <w:r w:rsidR="006E6FA9">
              <w:rPr>
                <w:noProof/>
                <w:webHidden/>
              </w:rPr>
              <w:instrText xml:space="preserve"> PAGEREF _Toc481669151 \h </w:instrText>
            </w:r>
            <w:r w:rsidR="006E6FA9">
              <w:rPr>
                <w:noProof/>
                <w:webHidden/>
              </w:rPr>
            </w:r>
            <w:r w:rsidR="006E6FA9">
              <w:rPr>
                <w:noProof/>
                <w:webHidden/>
              </w:rPr>
              <w:fldChar w:fldCharType="separate"/>
            </w:r>
            <w:r w:rsidR="006E6FA9">
              <w:rPr>
                <w:noProof/>
                <w:webHidden/>
              </w:rPr>
              <w:t>7</w:t>
            </w:r>
            <w:r w:rsidR="006E6FA9">
              <w:rPr>
                <w:noProof/>
                <w:webHidden/>
              </w:rPr>
              <w:fldChar w:fldCharType="end"/>
            </w:r>
          </w:hyperlink>
        </w:p>
        <w:p w14:paraId="01D9322B" w14:textId="44B89167" w:rsidR="006E6FA9" w:rsidRDefault="00DA074D">
          <w:pPr>
            <w:pStyle w:val="TOC2"/>
            <w:tabs>
              <w:tab w:val="left" w:pos="880"/>
              <w:tab w:val="right" w:leader="dot" w:pos="9350"/>
            </w:tabs>
            <w:rPr>
              <w:rFonts w:eastAsiaTheme="minorEastAsia"/>
              <w:noProof/>
              <w:lang w:eastAsia="ja-JP"/>
            </w:rPr>
          </w:pPr>
          <w:hyperlink w:anchor="_Toc481669152" w:history="1">
            <w:r w:rsidR="006E6FA9" w:rsidRPr="00396906">
              <w:rPr>
                <w:rStyle w:val="Hyperlink"/>
                <w:noProof/>
              </w:rPr>
              <w:t>3.1</w:t>
            </w:r>
            <w:r w:rsidR="006E6FA9">
              <w:rPr>
                <w:rFonts w:eastAsiaTheme="minorEastAsia"/>
                <w:noProof/>
                <w:lang w:eastAsia="ja-JP"/>
              </w:rPr>
              <w:tab/>
            </w:r>
            <w:r w:rsidR="006E6FA9" w:rsidRPr="00396906">
              <w:rPr>
                <w:rStyle w:val="Hyperlink"/>
                <w:noProof/>
              </w:rPr>
              <w:t>Introduction</w:t>
            </w:r>
            <w:r w:rsidR="006E6FA9">
              <w:rPr>
                <w:noProof/>
                <w:webHidden/>
              </w:rPr>
              <w:tab/>
            </w:r>
            <w:r w:rsidR="006E6FA9">
              <w:rPr>
                <w:noProof/>
                <w:webHidden/>
              </w:rPr>
              <w:fldChar w:fldCharType="begin"/>
            </w:r>
            <w:r w:rsidR="006E6FA9">
              <w:rPr>
                <w:noProof/>
                <w:webHidden/>
              </w:rPr>
              <w:instrText xml:space="preserve"> PAGEREF _Toc481669152 \h </w:instrText>
            </w:r>
            <w:r w:rsidR="006E6FA9">
              <w:rPr>
                <w:noProof/>
                <w:webHidden/>
              </w:rPr>
            </w:r>
            <w:r w:rsidR="006E6FA9">
              <w:rPr>
                <w:noProof/>
                <w:webHidden/>
              </w:rPr>
              <w:fldChar w:fldCharType="separate"/>
            </w:r>
            <w:r w:rsidR="006E6FA9">
              <w:rPr>
                <w:noProof/>
                <w:webHidden/>
              </w:rPr>
              <w:t>7</w:t>
            </w:r>
            <w:r w:rsidR="006E6FA9">
              <w:rPr>
                <w:noProof/>
                <w:webHidden/>
              </w:rPr>
              <w:fldChar w:fldCharType="end"/>
            </w:r>
          </w:hyperlink>
        </w:p>
        <w:p w14:paraId="04663D0B" w14:textId="3FDFC0B1" w:rsidR="006E6FA9" w:rsidRDefault="00DA074D">
          <w:pPr>
            <w:pStyle w:val="TOC2"/>
            <w:tabs>
              <w:tab w:val="left" w:pos="880"/>
              <w:tab w:val="right" w:leader="dot" w:pos="9350"/>
            </w:tabs>
            <w:rPr>
              <w:rFonts w:eastAsiaTheme="minorEastAsia"/>
              <w:noProof/>
              <w:lang w:eastAsia="ja-JP"/>
            </w:rPr>
          </w:pPr>
          <w:hyperlink w:anchor="_Toc481669153" w:history="1">
            <w:r w:rsidR="006E6FA9" w:rsidRPr="00396906">
              <w:rPr>
                <w:rStyle w:val="Hyperlink"/>
                <w:noProof/>
              </w:rPr>
              <w:t>3.2</w:t>
            </w:r>
            <w:r w:rsidR="006E6FA9">
              <w:rPr>
                <w:rFonts w:eastAsiaTheme="minorEastAsia"/>
                <w:noProof/>
                <w:lang w:eastAsia="ja-JP"/>
              </w:rPr>
              <w:tab/>
            </w:r>
            <w:r w:rsidR="006E6FA9" w:rsidRPr="00396906">
              <w:rPr>
                <w:rStyle w:val="Hyperlink"/>
                <w:noProof/>
              </w:rPr>
              <w:t>General Usage</w:t>
            </w:r>
            <w:r w:rsidR="006E6FA9">
              <w:rPr>
                <w:noProof/>
                <w:webHidden/>
              </w:rPr>
              <w:tab/>
            </w:r>
            <w:r w:rsidR="006E6FA9">
              <w:rPr>
                <w:noProof/>
                <w:webHidden/>
              </w:rPr>
              <w:fldChar w:fldCharType="begin"/>
            </w:r>
            <w:r w:rsidR="006E6FA9">
              <w:rPr>
                <w:noProof/>
                <w:webHidden/>
              </w:rPr>
              <w:instrText xml:space="preserve"> PAGEREF _Toc481669153 \h </w:instrText>
            </w:r>
            <w:r w:rsidR="006E6FA9">
              <w:rPr>
                <w:noProof/>
                <w:webHidden/>
              </w:rPr>
            </w:r>
            <w:r w:rsidR="006E6FA9">
              <w:rPr>
                <w:noProof/>
                <w:webHidden/>
              </w:rPr>
              <w:fldChar w:fldCharType="separate"/>
            </w:r>
            <w:r w:rsidR="006E6FA9">
              <w:rPr>
                <w:noProof/>
                <w:webHidden/>
              </w:rPr>
              <w:t>7</w:t>
            </w:r>
            <w:r w:rsidR="006E6FA9">
              <w:rPr>
                <w:noProof/>
                <w:webHidden/>
              </w:rPr>
              <w:fldChar w:fldCharType="end"/>
            </w:r>
          </w:hyperlink>
        </w:p>
        <w:p w14:paraId="614082EC" w14:textId="163B853C" w:rsidR="006E6FA9" w:rsidRDefault="00DA074D">
          <w:pPr>
            <w:pStyle w:val="TOC2"/>
            <w:tabs>
              <w:tab w:val="left" w:pos="880"/>
              <w:tab w:val="right" w:leader="dot" w:pos="9350"/>
            </w:tabs>
            <w:rPr>
              <w:rFonts w:eastAsiaTheme="minorEastAsia"/>
              <w:noProof/>
              <w:lang w:eastAsia="ja-JP"/>
            </w:rPr>
          </w:pPr>
          <w:hyperlink w:anchor="_Toc481669154" w:history="1">
            <w:r w:rsidR="006E6FA9" w:rsidRPr="00396906">
              <w:rPr>
                <w:rStyle w:val="Hyperlink"/>
                <w:noProof/>
              </w:rPr>
              <w:t>3.3</w:t>
            </w:r>
            <w:r w:rsidR="006E6FA9">
              <w:rPr>
                <w:rFonts w:eastAsiaTheme="minorEastAsia"/>
                <w:noProof/>
                <w:lang w:eastAsia="ja-JP"/>
              </w:rPr>
              <w:tab/>
            </w:r>
            <w:r w:rsidR="006E6FA9" w:rsidRPr="00396906">
              <w:rPr>
                <w:rStyle w:val="Hyperlink"/>
                <w:noProof/>
              </w:rPr>
              <w:t>Data Source Types</w:t>
            </w:r>
            <w:r w:rsidR="006E6FA9">
              <w:rPr>
                <w:noProof/>
                <w:webHidden/>
              </w:rPr>
              <w:tab/>
            </w:r>
            <w:r w:rsidR="006E6FA9">
              <w:rPr>
                <w:noProof/>
                <w:webHidden/>
              </w:rPr>
              <w:fldChar w:fldCharType="begin"/>
            </w:r>
            <w:r w:rsidR="006E6FA9">
              <w:rPr>
                <w:noProof/>
                <w:webHidden/>
              </w:rPr>
              <w:instrText xml:space="preserve"> PAGEREF _Toc481669154 \h </w:instrText>
            </w:r>
            <w:r w:rsidR="006E6FA9">
              <w:rPr>
                <w:noProof/>
                <w:webHidden/>
              </w:rPr>
            </w:r>
            <w:r w:rsidR="006E6FA9">
              <w:rPr>
                <w:noProof/>
                <w:webHidden/>
              </w:rPr>
              <w:fldChar w:fldCharType="separate"/>
            </w:r>
            <w:r w:rsidR="006E6FA9">
              <w:rPr>
                <w:noProof/>
                <w:webHidden/>
              </w:rPr>
              <w:t>8</w:t>
            </w:r>
            <w:r w:rsidR="006E6FA9">
              <w:rPr>
                <w:noProof/>
                <w:webHidden/>
              </w:rPr>
              <w:fldChar w:fldCharType="end"/>
            </w:r>
          </w:hyperlink>
        </w:p>
        <w:p w14:paraId="02EB83DA" w14:textId="0E5A0C45" w:rsidR="006E6FA9" w:rsidRDefault="00DA074D">
          <w:pPr>
            <w:pStyle w:val="TOC3"/>
            <w:tabs>
              <w:tab w:val="left" w:pos="1320"/>
              <w:tab w:val="right" w:leader="dot" w:pos="9350"/>
            </w:tabs>
            <w:rPr>
              <w:rFonts w:eastAsiaTheme="minorEastAsia"/>
              <w:noProof/>
              <w:lang w:eastAsia="ja-JP"/>
            </w:rPr>
          </w:pPr>
          <w:hyperlink w:anchor="_Toc481669155" w:history="1">
            <w:r w:rsidR="006E6FA9" w:rsidRPr="00396906">
              <w:rPr>
                <w:rStyle w:val="Hyperlink"/>
                <w:noProof/>
              </w:rPr>
              <w:t>3.3.1</w:t>
            </w:r>
            <w:r w:rsidR="006E6FA9">
              <w:rPr>
                <w:rFonts w:eastAsiaTheme="minorEastAsia"/>
                <w:noProof/>
                <w:lang w:eastAsia="ja-JP"/>
              </w:rPr>
              <w:tab/>
            </w:r>
            <w:r w:rsidR="006E6FA9" w:rsidRPr="00396906">
              <w:rPr>
                <w:rStyle w:val="Hyperlink"/>
                <w:noProof/>
              </w:rPr>
              <w:t>Winston Wave Server</w:t>
            </w:r>
            <w:r w:rsidR="006E6FA9">
              <w:rPr>
                <w:noProof/>
                <w:webHidden/>
              </w:rPr>
              <w:tab/>
            </w:r>
            <w:r w:rsidR="006E6FA9">
              <w:rPr>
                <w:noProof/>
                <w:webHidden/>
              </w:rPr>
              <w:fldChar w:fldCharType="begin"/>
            </w:r>
            <w:r w:rsidR="006E6FA9">
              <w:rPr>
                <w:noProof/>
                <w:webHidden/>
              </w:rPr>
              <w:instrText xml:space="preserve"> PAGEREF _Toc481669155 \h </w:instrText>
            </w:r>
            <w:r w:rsidR="006E6FA9">
              <w:rPr>
                <w:noProof/>
                <w:webHidden/>
              </w:rPr>
            </w:r>
            <w:r w:rsidR="006E6FA9">
              <w:rPr>
                <w:noProof/>
                <w:webHidden/>
              </w:rPr>
              <w:fldChar w:fldCharType="separate"/>
            </w:r>
            <w:r w:rsidR="006E6FA9">
              <w:rPr>
                <w:noProof/>
                <w:webHidden/>
              </w:rPr>
              <w:t>8</w:t>
            </w:r>
            <w:r w:rsidR="006E6FA9">
              <w:rPr>
                <w:noProof/>
                <w:webHidden/>
              </w:rPr>
              <w:fldChar w:fldCharType="end"/>
            </w:r>
          </w:hyperlink>
        </w:p>
        <w:p w14:paraId="202DEA82" w14:textId="4FD3E775" w:rsidR="006E6FA9" w:rsidRDefault="00DA074D">
          <w:pPr>
            <w:pStyle w:val="TOC3"/>
            <w:tabs>
              <w:tab w:val="left" w:pos="1320"/>
              <w:tab w:val="right" w:leader="dot" w:pos="9350"/>
            </w:tabs>
            <w:rPr>
              <w:rFonts w:eastAsiaTheme="minorEastAsia"/>
              <w:noProof/>
              <w:lang w:eastAsia="ja-JP"/>
            </w:rPr>
          </w:pPr>
          <w:hyperlink w:anchor="_Toc481669156" w:history="1">
            <w:r w:rsidR="006E6FA9" w:rsidRPr="00396906">
              <w:rPr>
                <w:rStyle w:val="Hyperlink"/>
                <w:noProof/>
              </w:rPr>
              <w:t>3.3.2</w:t>
            </w:r>
            <w:r w:rsidR="006E6FA9">
              <w:rPr>
                <w:rFonts w:eastAsiaTheme="minorEastAsia"/>
                <w:noProof/>
                <w:lang w:eastAsia="ja-JP"/>
              </w:rPr>
              <w:tab/>
            </w:r>
            <w:r w:rsidR="006E6FA9" w:rsidRPr="00396906">
              <w:rPr>
                <w:rStyle w:val="Hyperlink"/>
                <w:noProof/>
              </w:rPr>
              <w:t>Earthworm Wave Server</w:t>
            </w:r>
            <w:r w:rsidR="006E6FA9">
              <w:rPr>
                <w:noProof/>
                <w:webHidden/>
              </w:rPr>
              <w:tab/>
            </w:r>
            <w:r w:rsidR="006E6FA9">
              <w:rPr>
                <w:noProof/>
                <w:webHidden/>
              </w:rPr>
              <w:fldChar w:fldCharType="begin"/>
            </w:r>
            <w:r w:rsidR="006E6FA9">
              <w:rPr>
                <w:noProof/>
                <w:webHidden/>
              </w:rPr>
              <w:instrText xml:space="preserve"> PAGEREF _Toc481669156 \h </w:instrText>
            </w:r>
            <w:r w:rsidR="006E6FA9">
              <w:rPr>
                <w:noProof/>
                <w:webHidden/>
              </w:rPr>
            </w:r>
            <w:r w:rsidR="006E6FA9">
              <w:rPr>
                <w:noProof/>
                <w:webHidden/>
              </w:rPr>
              <w:fldChar w:fldCharType="separate"/>
            </w:r>
            <w:r w:rsidR="006E6FA9">
              <w:rPr>
                <w:noProof/>
                <w:webHidden/>
              </w:rPr>
              <w:t>9</w:t>
            </w:r>
            <w:r w:rsidR="006E6FA9">
              <w:rPr>
                <w:noProof/>
                <w:webHidden/>
              </w:rPr>
              <w:fldChar w:fldCharType="end"/>
            </w:r>
          </w:hyperlink>
        </w:p>
        <w:p w14:paraId="1C8A4C6E" w14:textId="3134C799" w:rsidR="006E6FA9" w:rsidRDefault="00DA074D">
          <w:pPr>
            <w:pStyle w:val="TOC3"/>
            <w:tabs>
              <w:tab w:val="left" w:pos="1320"/>
              <w:tab w:val="right" w:leader="dot" w:pos="9350"/>
            </w:tabs>
            <w:rPr>
              <w:rFonts w:eastAsiaTheme="minorEastAsia"/>
              <w:noProof/>
              <w:lang w:eastAsia="ja-JP"/>
            </w:rPr>
          </w:pPr>
          <w:hyperlink w:anchor="_Toc481669157" w:history="1">
            <w:r w:rsidR="006E6FA9" w:rsidRPr="00396906">
              <w:rPr>
                <w:rStyle w:val="Hyperlink"/>
                <w:noProof/>
              </w:rPr>
              <w:t>3.3.3</w:t>
            </w:r>
            <w:r w:rsidR="006E6FA9">
              <w:rPr>
                <w:rFonts w:eastAsiaTheme="minorEastAsia"/>
                <w:noProof/>
                <w:lang w:eastAsia="ja-JP"/>
              </w:rPr>
              <w:tab/>
            </w:r>
            <w:r w:rsidR="006E6FA9" w:rsidRPr="00396906">
              <w:rPr>
                <w:rStyle w:val="Hyperlink"/>
                <w:noProof/>
              </w:rPr>
              <w:t>FDSN Web Services</w:t>
            </w:r>
            <w:r w:rsidR="006E6FA9">
              <w:rPr>
                <w:noProof/>
                <w:webHidden/>
              </w:rPr>
              <w:tab/>
            </w:r>
            <w:r w:rsidR="006E6FA9">
              <w:rPr>
                <w:noProof/>
                <w:webHidden/>
              </w:rPr>
              <w:fldChar w:fldCharType="begin"/>
            </w:r>
            <w:r w:rsidR="006E6FA9">
              <w:rPr>
                <w:noProof/>
                <w:webHidden/>
              </w:rPr>
              <w:instrText xml:space="preserve"> PAGEREF _Toc481669157 \h </w:instrText>
            </w:r>
            <w:r w:rsidR="006E6FA9">
              <w:rPr>
                <w:noProof/>
                <w:webHidden/>
              </w:rPr>
            </w:r>
            <w:r w:rsidR="006E6FA9">
              <w:rPr>
                <w:noProof/>
                <w:webHidden/>
              </w:rPr>
              <w:fldChar w:fldCharType="separate"/>
            </w:r>
            <w:r w:rsidR="006E6FA9">
              <w:rPr>
                <w:noProof/>
                <w:webHidden/>
              </w:rPr>
              <w:t>10</w:t>
            </w:r>
            <w:r w:rsidR="006E6FA9">
              <w:rPr>
                <w:noProof/>
                <w:webHidden/>
              </w:rPr>
              <w:fldChar w:fldCharType="end"/>
            </w:r>
          </w:hyperlink>
        </w:p>
        <w:p w14:paraId="00A2E238" w14:textId="62E039CF" w:rsidR="006E6FA9" w:rsidRDefault="00DA074D">
          <w:pPr>
            <w:pStyle w:val="TOC3"/>
            <w:tabs>
              <w:tab w:val="left" w:pos="1320"/>
              <w:tab w:val="right" w:leader="dot" w:pos="9350"/>
            </w:tabs>
            <w:rPr>
              <w:rFonts w:eastAsiaTheme="minorEastAsia"/>
              <w:noProof/>
              <w:lang w:eastAsia="ja-JP"/>
            </w:rPr>
          </w:pPr>
          <w:hyperlink w:anchor="_Toc481669158" w:history="1">
            <w:r w:rsidR="006E6FA9" w:rsidRPr="00396906">
              <w:rPr>
                <w:rStyle w:val="Hyperlink"/>
                <w:noProof/>
              </w:rPr>
              <w:t>3.3.4</w:t>
            </w:r>
            <w:r w:rsidR="006E6FA9">
              <w:rPr>
                <w:rFonts w:eastAsiaTheme="minorEastAsia"/>
                <w:noProof/>
                <w:lang w:eastAsia="ja-JP"/>
              </w:rPr>
              <w:tab/>
            </w:r>
            <w:r w:rsidR="006E6FA9" w:rsidRPr="00396906">
              <w:rPr>
                <w:rStyle w:val="Hyperlink"/>
                <w:noProof/>
              </w:rPr>
              <w:t>SeedLink Server</w:t>
            </w:r>
            <w:r w:rsidR="006E6FA9">
              <w:rPr>
                <w:noProof/>
                <w:webHidden/>
              </w:rPr>
              <w:tab/>
            </w:r>
            <w:r w:rsidR="006E6FA9">
              <w:rPr>
                <w:noProof/>
                <w:webHidden/>
              </w:rPr>
              <w:fldChar w:fldCharType="begin"/>
            </w:r>
            <w:r w:rsidR="006E6FA9">
              <w:rPr>
                <w:noProof/>
                <w:webHidden/>
              </w:rPr>
              <w:instrText xml:space="preserve"> PAGEREF _Toc481669158 \h </w:instrText>
            </w:r>
            <w:r w:rsidR="006E6FA9">
              <w:rPr>
                <w:noProof/>
                <w:webHidden/>
              </w:rPr>
            </w:r>
            <w:r w:rsidR="006E6FA9">
              <w:rPr>
                <w:noProof/>
                <w:webHidden/>
              </w:rPr>
              <w:fldChar w:fldCharType="separate"/>
            </w:r>
            <w:r w:rsidR="006E6FA9">
              <w:rPr>
                <w:noProof/>
                <w:webHidden/>
              </w:rPr>
              <w:t>11</w:t>
            </w:r>
            <w:r w:rsidR="006E6FA9">
              <w:rPr>
                <w:noProof/>
                <w:webHidden/>
              </w:rPr>
              <w:fldChar w:fldCharType="end"/>
            </w:r>
          </w:hyperlink>
        </w:p>
        <w:p w14:paraId="03CD320C" w14:textId="15CE24A7" w:rsidR="006E6FA9" w:rsidRDefault="00DA074D">
          <w:pPr>
            <w:pStyle w:val="TOC1"/>
            <w:tabs>
              <w:tab w:val="left" w:pos="440"/>
              <w:tab w:val="right" w:leader="dot" w:pos="9350"/>
            </w:tabs>
            <w:rPr>
              <w:rFonts w:eastAsiaTheme="minorEastAsia"/>
              <w:noProof/>
              <w:lang w:eastAsia="ja-JP"/>
            </w:rPr>
          </w:pPr>
          <w:hyperlink w:anchor="_Toc481669159" w:history="1">
            <w:r w:rsidR="006E6FA9" w:rsidRPr="00396906">
              <w:rPr>
                <w:rStyle w:val="Hyperlink"/>
                <w:noProof/>
              </w:rPr>
              <w:t>4</w:t>
            </w:r>
            <w:r w:rsidR="006E6FA9">
              <w:rPr>
                <w:rFonts w:eastAsiaTheme="minorEastAsia"/>
                <w:noProof/>
                <w:lang w:eastAsia="ja-JP"/>
              </w:rPr>
              <w:tab/>
            </w:r>
            <w:r w:rsidR="006E6FA9" w:rsidRPr="00396906">
              <w:rPr>
                <w:rStyle w:val="Hyperlink"/>
                <w:noProof/>
              </w:rPr>
              <w:t>Helicorder Views</w:t>
            </w:r>
            <w:r w:rsidR="006E6FA9">
              <w:rPr>
                <w:noProof/>
                <w:webHidden/>
              </w:rPr>
              <w:tab/>
            </w:r>
            <w:r w:rsidR="006E6FA9">
              <w:rPr>
                <w:noProof/>
                <w:webHidden/>
              </w:rPr>
              <w:fldChar w:fldCharType="begin"/>
            </w:r>
            <w:r w:rsidR="006E6FA9">
              <w:rPr>
                <w:noProof/>
                <w:webHidden/>
              </w:rPr>
              <w:instrText xml:space="preserve"> PAGEREF _Toc481669159 \h </w:instrText>
            </w:r>
            <w:r w:rsidR="006E6FA9">
              <w:rPr>
                <w:noProof/>
                <w:webHidden/>
              </w:rPr>
            </w:r>
            <w:r w:rsidR="006E6FA9">
              <w:rPr>
                <w:noProof/>
                <w:webHidden/>
              </w:rPr>
              <w:fldChar w:fldCharType="separate"/>
            </w:r>
            <w:r w:rsidR="006E6FA9">
              <w:rPr>
                <w:noProof/>
                <w:webHidden/>
              </w:rPr>
              <w:t>12</w:t>
            </w:r>
            <w:r w:rsidR="006E6FA9">
              <w:rPr>
                <w:noProof/>
                <w:webHidden/>
              </w:rPr>
              <w:fldChar w:fldCharType="end"/>
            </w:r>
          </w:hyperlink>
        </w:p>
        <w:p w14:paraId="7205B692" w14:textId="01729A14" w:rsidR="006E6FA9" w:rsidRDefault="00DA074D">
          <w:pPr>
            <w:pStyle w:val="TOC2"/>
            <w:tabs>
              <w:tab w:val="left" w:pos="880"/>
              <w:tab w:val="right" w:leader="dot" w:pos="9350"/>
            </w:tabs>
            <w:rPr>
              <w:rFonts w:eastAsiaTheme="minorEastAsia"/>
              <w:noProof/>
              <w:lang w:eastAsia="ja-JP"/>
            </w:rPr>
          </w:pPr>
          <w:hyperlink w:anchor="_Toc481669160" w:history="1">
            <w:r w:rsidR="006E6FA9" w:rsidRPr="00396906">
              <w:rPr>
                <w:rStyle w:val="Hyperlink"/>
                <w:noProof/>
              </w:rPr>
              <w:t>4.1</w:t>
            </w:r>
            <w:r w:rsidR="006E6FA9">
              <w:rPr>
                <w:rFonts w:eastAsiaTheme="minorEastAsia"/>
                <w:noProof/>
                <w:lang w:eastAsia="ja-JP"/>
              </w:rPr>
              <w:tab/>
            </w:r>
            <w:r w:rsidR="006E6FA9" w:rsidRPr="00396906">
              <w:rPr>
                <w:rStyle w:val="Hyperlink"/>
                <w:noProof/>
              </w:rPr>
              <w:t>Introduction</w:t>
            </w:r>
            <w:r w:rsidR="006E6FA9">
              <w:rPr>
                <w:noProof/>
                <w:webHidden/>
              </w:rPr>
              <w:tab/>
            </w:r>
            <w:r w:rsidR="006E6FA9">
              <w:rPr>
                <w:noProof/>
                <w:webHidden/>
              </w:rPr>
              <w:fldChar w:fldCharType="begin"/>
            </w:r>
            <w:r w:rsidR="006E6FA9">
              <w:rPr>
                <w:noProof/>
                <w:webHidden/>
              </w:rPr>
              <w:instrText xml:space="preserve"> PAGEREF _Toc481669160 \h </w:instrText>
            </w:r>
            <w:r w:rsidR="006E6FA9">
              <w:rPr>
                <w:noProof/>
                <w:webHidden/>
              </w:rPr>
            </w:r>
            <w:r w:rsidR="006E6FA9">
              <w:rPr>
                <w:noProof/>
                <w:webHidden/>
              </w:rPr>
              <w:fldChar w:fldCharType="separate"/>
            </w:r>
            <w:r w:rsidR="006E6FA9">
              <w:rPr>
                <w:noProof/>
                <w:webHidden/>
              </w:rPr>
              <w:t>12</w:t>
            </w:r>
            <w:r w:rsidR="006E6FA9">
              <w:rPr>
                <w:noProof/>
                <w:webHidden/>
              </w:rPr>
              <w:fldChar w:fldCharType="end"/>
            </w:r>
          </w:hyperlink>
        </w:p>
        <w:p w14:paraId="6039FDEC" w14:textId="7D3D19BE" w:rsidR="006E6FA9" w:rsidRDefault="00DA074D">
          <w:pPr>
            <w:pStyle w:val="TOC2"/>
            <w:tabs>
              <w:tab w:val="left" w:pos="880"/>
              <w:tab w:val="right" w:leader="dot" w:pos="9350"/>
            </w:tabs>
            <w:rPr>
              <w:rFonts w:eastAsiaTheme="minorEastAsia"/>
              <w:noProof/>
              <w:lang w:eastAsia="ja-JP"/>
            </w:rPr>
          </w:pPr>
          <w:hyperlink w:anchor="_Toc481669161" w:history="1">
            <w:r w:rsidR="006E6FA9" w:rsidRPr="00396906">
              <w:rPr>
                <w:rStyle w:val="Hyperlink"/>
                <w:noProof/>
              </w:rPr>
              <w:t>4.2</w:t>
            </w:r>
            <w:r w:rsidR="006E6FA9">
              <w:rPr>
                <w:rFonts w:eastAsiaTheme="minorEastAsia"/>
                <w:noProof/>
                <w:lang w:eastAsia="ja-JP"/>
              </w:rPr>
              <w:tab/>
            </w:r>
            <w:r w:rsidR="006E6FA9" w:rsidRPr="00396906">
              <w:rPr>
                <w:rStyle w:val="Hyperlink"/>
                <w:noProof/>
              </w:rPr>
              <w:t>Wave Inset Panel</w:t>
            </w:r>
            <w:r w:rsidR="006E6FA9">
              <w:rPr>
                <w:noProof/>
                <w:webHidden/>
              </w:rPr>
              <w:tab/>
            </w:r>
            <w:r w:rsidR="006E6FA9">
              <w:rPr>
                <w:noProof/>
                <w:webHidden/>
              </w:rPr>
              <w:fldChar w:fldCharType="begin"/>
            </w:r>
            <w:r w:rsidR="006E6FA9">
              <w:rPr>
                <w:noProof/>
                <w:webHidden/>
              </w:rPr>
              <w:instrText xml:space="preserve"> PAGEREF _Toc481669161 \h </w:instrText>
            </w:r>
            <w:r w:rsidR="006E6FA9">
              <w:rPr>
                <w:noProof/>
                <w:webHidden/>
              </w:rPr>
            </w:r>
            <w:r w:rsidR="006E6FA9">
              <w:rPr>
                <w:noProof/>
                <w:webHidden/>
              </w:rPr>
              <w:fldChar w:fldCharType="separate"/>
            </w:r>
            <w:r w:rsidR="006E6FA9">
              <w:rPr>
                <w:noProof/>
                <w:webHidden/>
              </w:rPr>
              <w:t>13</w:t>
            </w:r>
            <w:r w:rsidR="006E6FA9">
              <w:rPr>
                <w:noProof/>
                <w:webHidden/>
              </w:rPr>
              <w:fldChar w:fldCharType="end"/>
            </w:r>
          </w:hyperlink>
        </w:p>
        <w:p w14:paraId="2BCF437E" w14:textId="12EF322B" w:rsidR="006E6FA9" w:rsidRDefault="00DA074D">
          <w:pPr>
            <w:pStyle w:val="TOC2"/>
            <w:tabs>
              <w:tab w:val="left" w:pos="880"/>
              <w:tab w:val="right" w:leader="dot" w:pos="9350"/>
            </w:tabs>
            <w:rPr>
              <w:rFonts w:eastAsiaTheme="minorEastAsia"/>
              <w:noProof/>
              <w:lang w:eastAsia="ja-JP"/>
            </w:rPr>
          </w:pPr>
          <w:hyperlink w:anchor="_Toc481669162" w:history="1">
            <w:r w:rsidR="006E6FA9" w:rsidRPr="00396906">
              <w:rPr>
                <w:rStyle w:val="Hyperlink"/>
                <w:noProof/>
              </w:rPr>
              <w:t>4.3</w:t>
            </w:r>
            <w:r w:rsidR="006E6FA9">
              <w:rPr>
                <w:rFonts w:eastAsiaTheme="minorEastAsia"/>
                <w:noProof/>
                <w:lang w:eastAsia="ja-JP"/>
              </w:rPr>
              <w:tab/>
            </w:r>
            <w:r w:rsidR="006E6FA9" w:rsidRPr="00396906">
              <w:rPr>
                <w:rStyle w:val="Hyperlink"/>
                <w:noProof/>
              </w:rPr>
              <w:t>Status Bar</w:t>
            </w:r>
            <w:r w:rsidR="006E6FA9">
              <w:rPr>
                <w:noProof/>
                <w:webHidden/>
              </w:rPr>
              <w:tab/>
            </w:r>
            <w:r w:rsidR="006E6FA9">
              <w:rPr>
                <w:noProof/>
                <w:webHidden/>
              </w:rPr>
              <w:fldChar w:fldCharType="begin"/>
            </w:r>
            <w:r w:rsidR="006E6FA9">
              <w:rPr>
                <w:noProof/>
                <w:webHidden/>
              </w:rPr>
              <w:instrText xml:space="preserve"> PAGEREF _Toc481669162 \h </w:instrText>
            </w:r>
            <w:r w:rsidR="006E6FA9">
              <w:rPr>
                <w:noProof/>
                <w:webHidden/>
              </w:rPr>
            </w:r>
            <w:r w:rsidR="006E6FA9">
              <w:rPr>
                <w:noProof/>
                <w:webHidden/>
              </w:rPr>
              <w:fldChar w:fldCharType="separate"/>
            </w:r>
            <w:r w:rsidR="006E6FA9">
              <w:rPr>
                <w:noProof/>
                <w:webHidden/>
              </w:rPr>
              <w:t>13</w:t>
            </w:r>
            <w:r w:rsidR="006E6FA9">
              <w:rPr>
                <w:noProof/>
                <w:webHidden/>
              </w:rPr>
              <w:fldChar w:fldCharType="end"/>
            </w:r>
          </w:hyperlink>
        </w:p>
        <w:p w14:paraId="495CFCCF" w14:textId="7B89884F" w:rsidR="006E6FA9" w:rsidRDefault="00DA074D">
          <w:pPr>
            <w:pStyle w:val="TOC2"/>
            <w:tabs>
              <w:tab w:val="left" w:pos="880"/>
              <w:tab w:val="right" w:leader="dot" w:pos="9350"/>
            </w:tabs>
            <w:rPr>
              <w:rFonts w:eastAsiaTheme="minorEastAsia"/>
              <w:noProof/>
              <w:lang w:eastAsia="ja-JP"/>
            </w:rPr>
          </w:pPr>
          <w:hyperlink w:anchor="_Toc481669163" w:history="1">
            <w:r w:rsidR="006E6FA9" w:rsidRPr="00396906">
              <w:rPr>
                <w:rStyle w:val="Hyperlink"/>
                <w:noProof/>
              </w:rPr>
              <w:t>4.4</w:t>
            </w:r>
            <w:r w:rsidR="006E6FA9">
              <w:rPr>
                <w:rFonts w:eastAsiaTheme="minorEastAsia"/>
                <w:noProof/>
                <w:lang w:eastAsia="ja-JP"/>
              </w:rPr>
              <w:tab/>
            </w:r>
            <w:r w:rsidR="006E6FA9" w:rsidRPr="00396906">
              <w:rPr>
                <w:rStyle w:val="Hyperlink"/>
                <w:noProof/>
              </w:rPr>
              <w:t>Helicorder Toolbar</w:t>
            </w:r>
            <w:r w:rsidR="006E6FA9">
              <w:rPr>
                <w:noProof/>
                <w:webHidden/>
              </w:rPr>
              <w:tab/>
            </w:r>
            <w:r w:rsidR="006E6FA9">
              <w:rPr>
                <w:noProof/>
                <w:webHidden/>
              </w:rPr>
              <w:fldChar w:fldCharType="begin"/>
            </w:r>
            <w:r w:rsidR="006E6FA9">
              <w:rPr>
                <w:noProof/>
                <w:webHidden/>
              </w:rPr>
              <w:instrText xml:space="preserve"> PAGEREF _Toc481669163 \h </w:instrText>
            </w:r>
            <w:r w:rsidR="006E6FA9">
              <w:rPr>
                <w:noProof/>
                <w:webHidden/>
              </w:rPr>
            </w:r>
            <w:r w:rsidR="006E6FA9">
              <w:rPr>
                <w:noProof/>
                <w:webHidden/>
              </w:rPr>
              <w:fldChar w:fldCharType="separate"/>
            </w:r>
            <w:r w:rsidR="006E6FA9">
              <w:rPr>
                <w:noProof/>
                <w:webHidden/>
              </w:rPr>
              <w:t>14</w:t>
            </w:r>
            <w:r w:rsidR="006E6FA9">
              <w:rPr>
                <w:noProof/>
                <w:webHidden/>
              </w:rPr>
              <w:fldChar w:fldCharType="end"/>
            </w:r>
          </w:hyperlink>
        </w:p>
        <w:p w14:paraId="0F5B6858" w14:textId="496ED35E" w:rsidR="006E6FA9" w:rsidRDefault="00DA074D">
          <w:pPr>
            <w:pStyle w:val="TOC3"/>
            <w:tabs>
              <w:tab w:val="left" w:pos="1320"/>
              <w:tab w:val="right" w:leader="dot" w:pos="9350"/>
            </w:tabs>
            <w:rPr>
              <w:rFonts w:eastAsiaTheme="minorEastAsia"/>
              <w:noProof/>
              <w:lang w:eastAsia="ja-JP"/>
            </w:rPr>
          </w:pPr>
          <w:hyperlink w:anchor="_Toc481669164" w:history="1">
            <w:r w:rsidR="006E6FA9" w:rsidRPr="00396906">
              <w:rPr>
                <w:rStyle w:val="Hyperlink"/>
                <w:noProof/>
              </w:rPr>
              <w:t>4.4.1</w:t>
            </w:r>
            <w:r w:rsidR="006E6FA9">
              <w:rPr>
                <w:rFonts w:eastAsiaTheme="minorEastAsia"/>
                <w:noProof/>
                <w:lang w:eastAsia="ja-JP"/>
              </w:rPr>
              <w:tab/>
            </w:r>
            <w:r w:rsidR="006E6FA9" w:rsidRPr="00396906">
              <w:rPr>
                <w:rStyle w:val="Hyperlink"/>
                <w:noProof/>
              </w:rPr>
              <w:t>Helicorder View Settings</w:t>
            </w:r>
            <w:r w:rsidR="006E6FA9">
              <w:rPr>
                <w:noProof/>
                <w:webHidden/>
              </w:rPr>
              <w:tab/>
            </w:r>
            <w:r w:rsidR="006E6FA9">
              <w:rPr>
                <w:noProof/>
                <w:webHidden/>
              </w:rPr>
              <w:fldChar w:fldCharType="begin"/>
            </w:r>
            <w:r w:rsidR="006E6FA9">
              <w:rPr>
                <w:noProof/>
                <w:webHidden/>
              </w:rPr>
              <w:instrText xml:space="preserve"> PAGEREF _Toc481669164 \h </w:instrText>
            </w:r>
            <w:r w:rsidR="006E6FA9">
              <w:rPr>
                <w:noProof/>
                <w:webHidden/>
              </w:rPr>
            </w:r>
            <w:r w:rsidR="006E6FA9">
              <w:rPr>
                <w:noProof/>
                <w:webHidden/>
              </w:rPr>
              <w:fldChar w:fldCharType="separate"/>
            </w:r>
            <w:r w:rsidR="006E6FA9">
              <w:rPr>
                <w:noProof/>
                <w:webHidden/>
              </w:rPr>
              <w:t>15</w:t>
            </w:r>
            <w:r w:rsidR="006E6FA9">
              <w:rPr>
                <w:noProof/>
                <w:webHidden/>
              </w:rPr>
              <w:fldChar w:fldCharType="end"/>
            </w:r>
          </w:hyperlink>
        </w:p>
        <w:p w14:paraId="40BEB4F6" w14:textId="559856C3" w:rsidR="006E6FA9" w:rsidRDefault="00DA074D">
          <w:pPr>
            <w:pStyle w:val="TOC1"/>
            <w:tabs>
              <w:tab w:val="left" w:pos="440"/>
              <w:tab w:val="right" w:leader="dot" w:pos="9350"/>
            </w:tabs>
            <w:rPr>
              <w:rFonts w:eastAsiaTheme="minorEastAsia"/>
              <w:noProof/>
              <w:lang w:eastAsia="ja-JP"/>
            </w:rPr>
          </w:pPr>
          <w:hyperlink w:anchor="_Toc481669165" w:history="1">
            <w:r w:rsidR="006E6FA9" w:rsidRPr="00396906">
              <w:rPr>
                <w:rStyle w:val="Hyperlink"/>
                <w:noProof/>
              </w:rPr>
              <w:t>5</w:t>
            </w:r>
            <w:r w:rsidR="006E6FA9">
              <w:rPr>
                <w:rFonts w:eastAsiaTheme="minorEastAsia"/>
                <w:noProof/>
                <w:lang w:eastAsia="ja-JP"/>
              </w:rPr>
              <w:tab/>
            </w:r>
            <w:r w:rsidR="006E6FA9" w:rsidRPr="00396906">
              <w:rPr>
                <w:rStyle w:val="Hyperlink"/>
                <w:noProof/>
              </w:rPr>
              <w:t>Wave Views</w:t>
            </w:r>
            <w:r w:rsidR="006E6FA9">
              <w:rPr>
                <w:noProof/>
                <w:webHidden/>
              </w:rPr>
              <w:tab/>
            </w:r>
            <w:r w:rsidR="006E6FA9">
              <w:rPr>
                <w:noProof/>
                <w:webHidden/>
              </w:rPr>
              <w:fldChar w:fldCharType="begin"/>
            </w:r>
            <w:r w:rsidR="006E6FA9">
              <w:rPr>
                <w:noProof/>
                <w:webHidden/>
              </w:rPr>
              <w:instrText xml:space="preserve"> PAGEREF _Toc481669165 \h </w:instrText>
            </w:r>
            <w:r w:rsidR="006E6FA9">
              <w:rPr>
                <w:noProof/>
                <w:webHidden/>
              </w:rPr>
            </w:r>
            <w:r w:rsidR="006E6FA9">
              <w:rPr>
                <w:noProof/>
                <w:webHidden/>
              </w:rPr>
              <w:fldChar w:fldCharType="separate"/>
            </w:r>
            <w:r w:rsidR="006E6FA9">
              <w:rPr>
                <w:noProof/>
                <w:webHidden/>
              </w:rPr>
              <w:t>16</w:t>
            </w:r>
            <w:r w:rsidR="006E6FA9">
              <w:rPr>
                <w:noProof/>
                <w:webHidden/>
              </w:rPr>
              <w:fldChar w:fldCharType="end"/>
            </w:r>
          </w:hyperlink>
        </w:p>
        <w:p w14:paraId="6F3115A9" w14:textId="1CEF442E" w:rsidR="006E6FA9" w:rsidRDefault="00DA074D">
          <w:pPr>
            <w:pStyle w:val="TOC2"/>
            <w:tabs>
              <w:tab w:val="left" w:pos="880"/>
              <w:tab w:val="right" w:leader="dot" w:pos="9350"/>
            </w:tabs>
            <w:rPr>
              <w:rFonts w:eastAsiaTheme="minorEastAsia"/>
              <w:noProof/>
              <w:lang w:eastAsia="ja-JP"/>
            </w:rPr>
          </w:pPr>
          <w:hyperlink w:anchor="_Toc481669166" w:history="1">
            <w:r w:rsidR="006E6FA9" w:rsidRPr="00396906">
              <w:rPr>
                <w:rStyle w:val="Hyperlink"/>
                <w:noProof/>
              </w:rPr>
              <w:t>5.1</w:t>
            </w:r>
            <w:r w:rsidR="006E6FA9">
              <w:rPr>
                <w:rFonts w:eastAsiaTheme="minorEastAsia"/>
                <w:noProof/>
                <w:lang w:eastAsia="ja-JP"/>
              </w:rPr>
              <w:tab/>
            </w:r>
            <w:r w:rsidR="006E6FA9" w:rsidRPr="00396906">
              <w:rPr>
                <w:rStyle w:val="Hyperlink"/>
                <w:noProof/>
              </w:rPr>
              <w:t>Introduction</w:t>
            </w:r>
            <w:r w:rsidR="006E6FA9">
              <w:rPr>
                <w:noProof/>
                <w:webHidden/>
              </w:rPr>
              <w:tab/>
            </w:r>
            <w:r w:rsidR="006E6FA9">
              <w:rPr>
                <w:noProof/>
                <w:webHidden/>
              </w:rPr>
              <w:fldChar w:fldCharType="begin"/>
            </w:r>
            <w:r w:rsidR="006E6FA9">
              <w:rPr>
                <w:noProof/>
                <w:webHidden/>
              </w:rPr>
              <w:instrText xml:space="preserve"> PAGEREF _Toc481669166 \h </w:instrText>
            </w:r>
            <w:r w:rsidR="006E6FA9">
              <w:rPr>
                <w:noProof/>
                <w:webHidden/>
              </w:rPr>
            </w:r>
            <w:r w:rsidR="006E6FA9">
              <w:rPr>
                <w:noProof/>
                <w:webHidden/>
              </w:rPr>
              <w:fldChar w:fldCharType="separate"/>
            </w:r>
            <w:r w:rsidR="006E6FA9">
              <w:rPr>
                <w:noProof/>
                <w:webHidden/>
              </w:rPr>
              <w:t>16</w:t>
            </w:r>
            <w:r w:rsidR="006E6FA9">
              <w:rPr>
                <w:noProof/>
                <w:webHidden/>
              </w:rPr>
              <w:fldChar w:fldCharType="end"/>
            </w:r>
          </w:hyperlink>
        </w:p>
        <w:p w14:paraId="4918DB7F" w14:textId="63D5F40D" w:rsidR="006E6FA9" w:rsidRDefault="00DA074D">
          <w:pPr>
            <w:pStyle w:val="TOC2"/>
            <w:tabs>
              <w:tab w:val="left" w:pos="880"/>
              <w:tab w:val="right" w:leader="dot" w:pos="9350"/>
            </w:tabs>
            <w:rPr>
              <w:rFonts w:eastAsiaTheme="minorEastAsia"/>
              <w:noProof/>
              <w:lang w:eastAsia="ja-JP"/>
            </w:rPr>
          </w:pPr>
          <w:hyperlink w:anchor="_Toc481669167" w:history="1">
            <w:r w:rsidR="006E6FA9" w:rsidRPr="00396906">
              <w:rPr>
                <w:rStyle w:val="Hyperlink"/>
                <w:noProof/>
              </w:rPr>
              <w:t>5.2</w:t>
            </w:r>
            <w:r w:rsidR="006E6FA9">
              <w:rPr>
                <w:rFonts w:eastAsiaTheme="minorEastAsia"/>
                <w:noProof/>
                <w:lang w:eastAsia="ja-JP"/>
              </w:rPr>
              <w:tab/>
            </w:r>
            <w:r w:rsidR="006E6FA9" w:rsidRPr="00396906">
              <w:rPr>
                <w:rStyle w:val="Hyperlink"/>
                <w:noProof/>
              </w:rPr>
              <w:t>Wave View Settings Dialog</w:t>
            </w:r>
            <w:r w:rsidR="006E6FA9">
              <w:rPr>
                <w:noProof/>
                <w:webHidden/>
              </w:rPr>
              <w:tab/>
            </w:r>
            <w:r w:rsidR="006E6FA9">
              <w:rPr>
                <w:noProof/>
                <w:webHidden/>
              </w:rPr>
              <w:fldChar w:fldCharType="begin"/>
            </w:r>
            <w:r w:rsidR="006E6FA9">
              <w:rPr>
                <w:noProof/>
                <w:webHidden/>
              </w:rPr>
              <w:instrText xml:space="preserve"> PAGEREF _Toc481669167 \h </w:instrText>
            </w:r>
            <w:r w:rsidR="006E6FA9">
              <w:rPr>
                <w:noProof/>
                <w:webHidden/>
              </w:rPr>
            </w:r>
            <w:r w:rsidR="006E6FA9">
              <w:rPr>
                <w:noProof/>
                <w:webHidden/>
              </w:rPr>
              <w:fldChar w:fldCharType="separate"/>
            </w:r>
            <w:r w:rsidR="006E6FA9">
              <w:rPr>
                <w:noProof/>
                <w:webHidden/>
              </w:rPr>
              <w:t>16</w:t>
            </w:r>
            <w:r w:rsidR="006E6FA9">
              <w:rPr>
                <w:noProof/>
                <w:webHidden/>
              </w:rPr>
              <w:fldChar w:fldCharType="end"/>
            </w:r>
          </w:hyperlink>
        </w:p>
        <w:p w14:paraId="59A96E94" w14:textId="614948E7" w:rsidR="006E6FA9" w:rsidRDefault="00DA074D">
          <w:pPr>
            <w:pStyle w:val="TOC3"/>
            <w:tabs>
              <w:tab w:val="left" w:pos="1320"/>
              <w:tab w:val="right" w:leader="dot" w:pos="9350"/>
            </w:tabs>
            <w:rPr>
              <w:rFonts w:eastAsiaTheme="minorEastAsia"/>
              <w:noProof/>
              <w:lang w:eastAsia="ja-JP"/>
            </w:rPr>
          </w:pPr>
          <w:hyperlink w:anchor="_Toc481669168" w:history="1">
            <w:r w:rsidR="006E6FA9" w:rsidRPr="00396906">
              <w:rPr>
                <w:rStyle w:val="Hyperlink"/>
                <w:noProof/>
              </w:rPr>
              <w:t>5.2.1</w:t>
            </w:r>
            <w:r w:rsidR="006E6FA9">
              <w:rPr>
                <w:rFonts w:eastAsiaTheme="minorEastAsia"/>
                <w:noProof/>
                <w:lang w:eastAsia="ja-JP"/>
              </w:rPr>
              <w:tab/>
            </w:r>
            <w:r w:rsidR="006E6FA9" w:rsidRPr="00396906">
              <w:rPr>
                <w:rStyle w:val="Hyperlink"/>
                <w:noProof/>
              </w:rPr>
              <w:t>View</w:t>
            </w:r>
            <w:r w:rsidR="006E6FA9">
              <w:rPr>
                <w:noProof/>
                <w:webHidden/>
              </w:rPr>
              <w:tab/>
            </w:r>
            <w:r w:rsidR="006E6FA9">
              <w:rPr>
                <w:noProof/>
                <w:webHidden/>
              </w:rPr>
              <w:fldChar w:fldCharType="begin"/>
            </w:r>
            <w:r w:rsidR="006E6FA9">
              <w:rPr>
                <w:noProof/>
                <w:webHidden/>
              </w:rPr>
              <w:instrText xml:space="preserve"> PAGEREF _Toc481669168 \h </w:instrText>
            </w:r>
            <w:r w:rsidR="006E6FA9">
              <w:rPr>
                <w:noProof/>
                <w:webHidden/>
              </w:rPr>
            </w:r>
            <w:r w:rsidR="006E6FA9">
              <w:rPr>
                <w:noProof/>
                <w:webHidden/>
              </w:rPr>
              <w:fldChar w:fldCharType="separate"/>
            </w:r>
            <w:r w:rsidR="006E6FA9">
              <w:rPr>
                <w:noProof/>
                <w:webHidden/>
              </w:rPr>
              <w:t>17</w:t>
            </w:r>
            <w:r w:rsidR="006E6FA9">
              <w:rPr>
                <w:noProof/>
                <w:webHidden/>
              </w:rPr>
              <w:fldChar w:fldCharType="end"/>
            </w:r>
          </w:hyperlink>
        </w:p>
        <w:p w14:paraId="5403FCA1" w14:textId="62CF2B8B" w:rsidR="006E6FA9" w:rsidRDefault="00DA074D">
          <w:pPr>
            <w:pStyle w:val="TOC3"/>
            <w:tabs>
              <w:tab w:val="left" w:pos="1320"/>
              <w:tab w:val="right" w:leader="dot" w:pos="9350"/>
            </w:tabs>
            <w:rPr>
              <w:rFonts w:eastAsiaTheme="minorEastAsia"/>
              <w:noProof/>
              <w:lang w:eastAsia="ja-JP"/>
            </w:rPr>
          </w:pPr>
          <w:hyperlink w:anchor="_Toc481669169" w:history="1">
            <w:r w:rsidR="006E6FA9" w:rsidRPr="00396906">
              <w:rPr>
                <w:rStyle w:val="Hyperlink"/>
                <w:noProof/>
              </w:rPr>
              <w:t>5.2.2</w:t>
            </w:r>
            <w:r w:rsidR="006E6FA9">
              <w:rPr>
                <w:rFonts w:eastAsiaTheme="minorEastAsia"/>
                <w:noProof/>
                <w:lang w:eastAsia="ja-JP"/>
              </w:rPr>
              <w:tab/>
            </w:r>
            <w:r w:rsidR="006E6FA9" w:rsidRPr="00396906">
              <w:rPr>
                <w:rStyle w:val="Hyperlink"/>
                <w:noProof/>
              </w:rPr>
              <w:t>Wave Options</w:t>
            </w:r>
            <w:r w:rsidR="006E6FA9">
              <w:rPr>
                <w:noProof/>
                <w:webHidden/>
              </w:rPr>
              <w:tab/>
            </w:r>
            <w:r w:rsidR="006E6FA9">
              <w:rPr>
                <w:noProof/>
                <w:webHidden/>
              </w:rPr>
              <w:fldChar w:fldCharType="begin"/>
            </w:r>
            <w:r w:rsidR="006E6FA9">
              <w:rPr>
                <w:noProof/>
                <w:webHidden/>
              </w:rPr>
              <w:instrText xml:space="preserve"> PAGEREF _Toc481669169 \h </w:instrText>
            </w:r>
            <w:r w:rsidR="006E6FA9">
              <w:rPr>
                <w:noProof/>
                <w:webHidden/>
              </w:rPr>
            </w:r>
            <w:r w:rsidR="006E6FA9">
              <w:rPr>
                <w:noProof/>
                <w:webHidden/>
              </w:rPr>
              <w:fldChar w:fldCharType="separate"/>
            </w:r>
            <w:r w:rsidR="006E6FA9">
              <w:rPr>
                <w:noProof/>
                <w:webHidden/>
              </w:rPr>
              <w:t>19</w:t>
            </w:r>
            <w:r w:rsidR="006E6FA9">
              <w:rPr>
                <w:noProof/>
                <w:webHidden/>
              </w:rPr>
              <w:fldChar w:fldCharType="end"/>
            </w:r>
          </w:hyperlink>
        </w:p>
        <w:p w14:paraId="37FF96AA" w14:textId="68C28B45" w:rsidR="006E6FA9" w:rsidRDefault="00DA074D">
          <w:pPr>
            <w:pStyle w:val="TOC3"/>
            <w:tabs>
              <w:tab w:val="left" w:pos="1320"/>
              <w:tab w:val="right" w:leader="dot" w:pos="9350"/>
            </w:tabs>
            <w:rPr>
              <w:rFonts w:eastAsiaTheme="minorEastAsia"/>
              <w:noProof/>
              <w:lang w:eastAsia="ja-JP"/>
            </w:rPr>
          </w:pPr>
          <w:hyperlink w:anchor="_Toc481669170" w:history="1">
            <w:r w:rsidR="006E6FA9" w:rsidRPr="00396906">
              <w:rPr>
                <w:rStyle w:val="Hyperlink"/>
                <w:noProof/>
              </w:rPr>
              <w:t>5.2.3</w:t>
            </w:r>
            <w:r w:rsidR="006E6FA9">
              <w:rPr>
                <w:rFonts w:eastAsiaTheme="minorEastAsia"/>
                <w:noProof/>
                <w:lang w:eastAsia="ja-JP"/>
              </w:rPr>
              <w:tab/>
            </w:r>
            <w:r w:rsidR="006E6FA9" w:rsidRPr="00396906">
              <w:rPr>
                <w:rStyle w:val="Hyperlink"/>
                <w:noProof/>
              </w:rPr>
              <w:t>Spectra Options</w:t>
            </w:r>
            <w:r w:rsidR="006E6FA9">
              <w:rPr>
                <w:noProof/>
                <w:webHidden/>
              </w:rPr>
              <w:tab/>
            </w:r>
            <w:r w:rsidR="006E6FA9">
              <w:rPr>
                <w:noProof/>
                <w:webHidden/>
              </w:rPr>
              <w:fldChar w:fldCharType="begin"/>
            </w:r>
            <w:r w:rsidR="006E6FA9">
              <w:rPr>
                <w:noProof/>
                <w:webHidden/>
              </w:rPr>
              <w:instrText xml:space="preserve"> PAGEREF _Toc481669170 \h </w:instrText>
            </w:r>
            <w:r w:rsidR="006E6FA9">
              <w:rPr>
                <w:noProof/>
                <w:webHidden/>
              </w:rPr>
            </w:r>
            <w:r w:rsidR="006E6FA9">
              <w:rPr>
                <w:noProof/>
                <w:webHidden/>
              </w:rPr>
              <w:fldChar w:fldCharType="separate"/>
            </w:r>
            <w:r w:rsidR="006E6FA9">
              <w:rPr>
                <w:noProof/>
                <w:webHidden/>
              </w:rPr>
              <w:t>19</w:t>
            </w:r>
            <w:r w:rsidR="006E6FA9">
              <w:rPr>
                <w:noProof/>
                <w:webHidden/>
              </w:rPr>
              <w:fldChar w:fldCharType="end"/>
            </w:r>
          </w:hyperlink>
        </w:p>
        <w:p w14:paraId="6343B9FE" w14:textId="63B780EA" w:rsidR="006E6FA9" w:rsidRDefault="00DA074D">
          <w:pPr>
            <w:pStyle w:val="TOC3"/>
            <w:tabs>
              <w:tab w:val="left" w:pos="1320"/>
              <w:tab w:val="right" w:leader="dot" w:pos="9350"/>
            </w:tabs>
            <w:rPr>
              <w:rFonts w:eastAsiaTheme="minorEastAsia"/>
              <w:noProof/>
              <w:lang w:eastAsia="ja-JP"/>
            </w:rPr>
          </w:pPr>
          <w:hyperlink w:anchor="_Toc481669171" w:history="1">
            <w:r w:rsidR="006E6FA9" w:rsidRPr="00396906">
              <w:rPr>
                <w:rStyle w:val="Hyperlink"/>
                <w:noProof/>
              </w:rPr>
              <w:t>5.2.4</w:t>
            </w:r>
            <w:r w:rsidR="006E6FA9">
              <w:rPr>
                <w:rFonts w:eastAsiaTheme="minorEastAsia"/>
                <w:noProof/>
                <w:lang w:eastAsia="ja-JP"/>
              </w:rPr>
              <w:tab/>
            </w:r>
            <w:r w:rsidR="006E6FA9" w:rsidRPr="00396906">
              <w:rPr>
                <w:rStyle w:val="Hyperlink"/>
                <w:noProof/>
              </w:rPr>
              <w:t>Spectrogram Options</w:t>
            </w:r>
            <w:r w:rsidR="006E6FA9">
              <w:rPr>
                <w:noProof/>
                <w:webHidden/>
              </w:rPr>
              <w:tab/>
            </w:r>
            <w:r w:rsidR="006E6FA9">
              <w:rPr>
                <w:noProof/>
                <w:webHidden/>
              </w:rPr>
              <w:fldChar w:fldCharType="begin"/>
            </w:r>
            <w:r w:rsidR="006E6FA9">
              <w:rPr>
                <w:noProof/>
                <w:webHidden/>
              </w:rPr>
              <w:instrText xml:space="preserve"> PAGEREF _Toc481669171 \h </w:instrText>
            </w:r>
            <w:r w:rsidR="006E6FA9">
              <w:rPr>
                <w:noProof/>
                <w:webHidden/>
              </w:rPr>
            </w:r>
            <w:r w:rsidR="006E6FA9">
              <w:rPr>
                <w:noProof/>
                <w:webHidden/>
              </w:rPr>
              <w:fldChar w:fldCharType="separate"/>
            </w:r>
            <w:r w:rsidR="006E6FA9">
              <w:rPr>
                <w:noProof/>
                <w:webHidden/>
              </w:rPr>
              <w:t>20</w:t>
            </w:r>
            <w:r w:rsidR="006E6FA9">
              <w:rPr>
                <w:noProof/>
                <w:webHidden/>
              </w:rPr>
              <w:fldChar w:fldCharType="end"/>
            </w:r>
          </w:hyperlink>
        </w:p>
        <w:p w14:paraId="384334FE" w14:textId="7436E512" w:rsidR="006E6FA9" w:rsidRDefault="00DA074D">
          <w:pPr>
            <w:pStyle w:val="TOC3"/>
            <w:tabs>
              <w:tab w:val="left" w:pos="1320"/>
              <w:tab w:val="right" w:leader="dot" w:pos="9350"/>
            </w:tabs>
            <w:rPr>
              <w:rFonts w:eastAsiaTheme="minorEastAsia"/>
              <w:noProof/>
              <w:lang w:eastAsia="ja-JP"/>
            </w:rPr>
          </w:pPr>
          <w:hyperlink w:anchor="_Toc481669172" w:history="1">
            <w:r w:rsidR="006E6FA9" w:rsidRPr="00396906">
              <w:rPr>
                <w:rStyle w:val="Hyperlink"/>
                <w:noProof/>
              </w:rPr>
              <w:t>5.2.5</w:t>
            </w:r>
            <w:r w:rsidR="006E6FA9">
              <w:rPr>
                <w:rFonts w:eastAsiaTheme="minorEastAsia"/>
                <w:noProof/>
                <w:lang w:eastAsia="ja-JP"/>
              </w:rPr>
              <w:tab/>
            </w:r>
            <w:r w:rsidR="006E6FA9" w:rsidRPr="00396906">
              <w:rPr>
                <w:rStyle w:val="Hyperlink"/>
                <w:noProof/>
              </w:rPr>
              <w:t>Butterworth Filter</w:t>
            </w:r>
            <w:r w:rsidR="006E6FA9">
              <w:rPr>
                <w:noProof/>
                <w:webHidden/>
              </w:rPr>
              <w:tab/>
            </w:r>
            <w:r w:rsidR="006E6FA9">
              <w:rPr>
                <w:noProof/>
                <w:webHidden/>
              </w:rPr>
              <w:fldChar w:fldCharType="begin"/>
            </w:r>
            <w:r w:rsidR="006E6FA9">
              <w:rPr>
                <w:noProof/>
                <w:webHidden/>
              </w:rPr>
              <w:instrText xml:space="preserve"> PAGEREF _Toc481669172 \h </w:instrText>
            </w:r>
            <w:r w:rsidR="006E6FA9">
              <w:rPr>
                <w:noProof/>
                <w:webHidden/>
              </w:rPr>
            </w:r>
            <w:r w:rsidR="006E6FA9">
              <w:rPr>
                <w:noProof/>
                <w:webHidden/>
              </w:rPr>
              <w:fldChar w:fldCharType="separate"/>
            </w:r>
            <w:r w:rsidR="006E6FA9">
              <w:rPr>
                <w:noProof/>
                <w:webHidden/>
              </w:rPr>
              <w:t>20</w:t>
            </w:r>
            <w:r w:rsidR="006E6FA9">
              <w:rPr>
                <w:noProof/>
                <w:webHidden/>
              </w:rPr>
              <w:fldChar w:fldCharType="end"/>
            </w:r>
          </w:hyperlink>
        </w:p>
        <w:p w14:paraId="0554C773" w14:textId="4D388D60" w:rsidR="006E6FA9" w:rsidRDefault="00DA074D">
          <w:pPr>
            <w:pStyle w:val="TOC1"/>
            <w:tabs>
              <w:tab w:val="left" w:pos="440"/>
              <w:tab w:val="right" w:leader="dot" w:pos="9350"/>
            </w:tabs>
            <w:rPr>
              <w:rFonts w:eastAsiaTheme="minorEastAsia"/>
              <w:noProof/>
              <w:lang w:eastAsia="ja-JP"/>
            </w:rPr>
          </w:pPr>
          <w:hyperlink w:anchor="_Toc481669173" w:history="1">
            <w:r w:rsidR="006E6FA9" w:rsidRPr="00396906">
              <w:rPr>
                <w:rStyle w:val="Hyperlink"/>
                <w:noProof/>
              </w:rPr>
              <w:t>6</w:t>
            </w:r>
            <w:r w:rsidR="006E6FA9">
              <w:rPr>
                <w:rFonts w:eastAsiaTheme="minorEastAsia"/>
                <w:noProof/>
                <w:lang w:eastAsia="ja-JP"/>
              </w:rPr>
              <w:tab/>
            </w:r>
            <w:r w:rsidR="006E6FA9" w:rsidRPr="00396906">
              <w:rPr>
                <w:rStyle w:val="Hyperlink"/>
                <w:noProof/>
              </w:rPr>
              <w:t>Wave Clipboard</w:t>
            </w:r>
            <w:r w:rsidR="006E6FA9">
              <w:rPr>
                <w:noProof/>
                <w:webHidden/>
              </w:rPr>
              <w:tab/>
            </w:r>
            <w:r w:rsidR="006E6FA9">
              <w:rPr>
                <w:noProof/>
                <w:webHidden/>
              </w:rPr>
              <w:fldChar w:fldCharType="begin"/>
            </w:r>
            <w:r w:rsidR="006E6FA9">
              <w:rPr>
                <w:noProof/>
                <w:webHidden/>
              </w:rPr>
              <w:instrText xml:space="preserve"> PAGEREF _Toc481669173 \h </w:instrText>
            </w:r>
            <w:r w:rsidR="006E6FA9">
              <w:rPr>
                <w:noProof/>
                <w:webHidden/>
              </w:rPr>
            </w:r>
            <w:r w:rsidR="006E6FA9">
              <w:rPr>
                <w:noProof/>
                <w:webHidden/>
              </w:rPr>
              <w:fldChar w:fldCharType="separate"/>
            </w:r>
            <w:r w:rsidR="006E6FA9">
              <w:rPr>
                <w:noProof/>
                <w:webHidden/>
              </w:rPr>
              <w:t>21</w:t>
            </w:r>
            <w:r w:rsidR="006E6FA9">
              <w:rPr>
                <w:noProof/>
                <w:webHidden/>
              </w:rPr>
              <w:fldChar w:fldCharType="end"/>
            </w:r>
          </w:hyperlink>
        </w:p>
        <w:p w14:paraId="20742BB8" w14:textId="68CE3339" w:rsidR="006E6FA9" w:rsidRDefault="00DA074D">
          <w:pPr>
            <w:pStyle w:val="TOC2"/>
            <w:tabs>
              <w:tab w:val="left" w:pos="880"/>
              <w:tab w:val="right" w:leader="dot" w:pos="9350"/>
            </w:tabs>
            <w:rPr>
              <w:rFonts w:eastAsiaTheme="minorEastAsia"/>
              <w:noProof/>
              <w:lang w:eastAsia="ja-JP"/>
            </w:rPr>
          </w:pPr>
          <w:hyperlink w:anchor="_Toc481669174" w:history="1">
            <w:r w:rsidR="006E6FA9" w:rsidRPr="00396906">
              <w:rPr>
                <w:rStyle w:val="Hyperlink"/>
                <w:noProof/>
              </w:rPr>
              <w:t>6.1</w:t>
            </w:r>
            <w:r w:rsidR="006E6FA9">
              <w:rPr>
                <w:rFonts w:eastAsiaTheme="minorEastAsia"/>
                <w:noProof/>
                <w:lang w:eastAsia="ja-JP"/>
              </w:rPr>
              <w:tab/>
            </w:r>
            <w:r w:rsidR="006E6FA9" w:rsidRPr="00396906">
              <w:rPr>
                <w:rStyle w:val="Hyperlink"/>
                <w:noProof/>
              </w:rPr>
              <w:t>Clipboard Toolbar</w:t>
            </w:r>
            <w:r w:rsidR="006E6FA9">
              <w:rPr>
                <w:noProof/>
                <w:webHidden/>
              </w:rPr>
              <w:tab/>
            </w:r>
            <w:r w:rsidR="006E6FA9">
              <w:rPr>
                <w:noProof/>
                <w:webHidden/>
              </w:rPr>
              <w:fldChar w:fldCharType="begin"/>
            </w:r>
            <w:r w:rsidR="006E6FA9">
              <w:rPr>
                <w:noProof/>
                <w:webHidden/>
              </w:rPr>
              <w:instrText xml:space="preserve"> PAGEREF _Toc481669174 \h </w:instrText>
            </w:r>
            <w:r w:rsidR="006E6FA9">
              <w:rPr>
                <w:noProof/>
                <w:webHidden/>
              </w:rPr>
            </w:r>
            <w:r w:rsidR="006E6FA9">
              <w:rPr>
                <w:noProof/>
                <w:webHidden/>
              </w:rPr>
              <w:fldChar w:fldCharType="separate"/>
            </w:r>
            <w:r w:rsidR="006E6FA9">
              <w:rPr>
                <w:noProof/>
                <w:webHidden/>
              </w:rPr>
              <w:t>22</w:t>
            </w:r>
            <w:r w:rsidR="006E6FA9">
              <w:rPr>
                <w:noProof/>
                <w:webHidden/>
              </w:rPr>
              <w:fldChar w:fldCharType="end"/>
            </w:r>
          </w:hyperlink>
        </w:p>
        <w:p w14:paraId="23BDFA60" w14:textId="0EF04E76" w:rsidR="006E6FA9" w:rsidRDefault="00DA074D">
          <w:pPr>
            <w:pStyle w:val="TOC2"/>
            <w:tabs>
              <w:tab w:val="left" w:pos="880"/>
              <w:tab w:val="right" w:leader="dot" w:pos="9350"/>
            </w:tabs>
            <w:rPr>
              <w:rFonts w:eastAsiaTheme="minorEastAsia"/>
              <w:noProof/>
              <w:lang w:eastAsia="ja-JP"/>
            </w:rPr>
          </w:pPr>
          <w:hyperlink w:anchor="_Toc481669175" w:history="1">
            <w:r w:rsidR="006E6FA9" w:rsidRPr="00396906">
              <w:rPr>
                <w:rStyle w:val="Hyperlink"/>
                <w:noProof/>
              </w:rPr>
              <w:t>6.2</w:t>
            </w:r>
            <w:r w:rsidR="006E6FA9">
              <w:rPr>
                <w:rFonts w:eastAsiaTheme="minorEastAsia"/>
                <w:noProof/>
                <w:lang w:eastAsia="ja-JP"/>
              </w:rPr>
              <w:tab/>
            </w:r>
            <w:r w:rsidR="006E6FA9" w:rsidRPr="00396906">
              <w:rPr>
                <w:rStyle w:val="Hyperlink"/>
                <w:noProof/>
              </w:rPr>
              <w:t>Pick Mode</w:t>
            </w:r>
            <w:r w:rsidR="006E6FA9">
              <w:rPr>
                <w:noProof/>
                <w:webHidden/>
              </w:rPr>
              <w:tab/>
            </w:r>
            <w:r w:rsidR="006E6FA9">
              <w:rPr>
                <w:noProof/>
                <w:webHidden/>
              </w:rPr>
              <w:fldChar w:fldCharType="begin"/>
            </w:r>
            <w:r w:rsidR="006E6FA9">
              <w:rPr>
                <w:noProof/>
                <w:webHidden/>
              </w:rPr>
              <w:instrText xml:space="preserve"> PAGEREF _Toc481669175 \h </w:instrText>
            </w:r>
            <w:r w:rsidR="006E6FA9">
              <w:rPr>
                <w:noProof/>
                <w:webHidden/>
              </w:rPr>
            </w:r>
            <w:r w:rsidR="006E6FA9">
              <w:rPr>
                <w:noProof/>
                <w:webHidden/>
              </w:rPr>
              <w:fldChar w:fldCharType="separate"/>
            </w:r>
            <w:r w:rsidR="006E6FA9">
              <w:rPr>
                <w:noProof/>
                <w:webHidden/>
              </w:rPr>
              <w:t>23</w:t>
            </w:r>
            <w:r w:rsidR="006E6FA9">
              <w:rPr>
                <w:noProof/>
                <w:webHidden/>
              </w:rPr>
              <w:fldChar w:fldCharType="end"/>
            </w:r>
          </w:hyperlink>
        </w:p>
        <w:p w14:paraId="4A3B081F" w14:textId="5D0FF1BD" w:rsidR="006E6FA9" w:rsidRDefault="00DA074D">
          <w:pPr>
            <w:pStyle w:val="TOC3"/>
            <w:tabs>
              <w:tab w:val="left" w:pos="1320"/>
              <w:tab w:val="right" w:leader="dot" w:pos="9350"/>
            </w:tabs>
            <w:rPr>
              <w:rFonts w:eastAsiaTheme="minorEastAsia"/>
              <w:noProof/>
              <w:lang w:eastAsia="ja-JP"/>
            </w:rPr>
          </w:pPr>
          <w:hyperlink w:anchor="_Toc481669176" w:history="1">
            <w:r w:rsidR="006E6FA9" w:rsidRPr="00396906">
              <w:rPr>
                <w:rStyle w:val="Hyperlink"/>
                <w:noProof/>
              </w:rPr>
              <w:t>6.2.1</w:t>
            </w:r>
            <w:r w:rsidR="006E6FA9">
              <w:rPr>
                <w:rFonts w:eastAsiaTheme="minorEastAsia"/>
                <w:noProof/>
                <w:lang w:eastAsia="ja-JP"/>
              </w:rPr>
              <w:tab/>
            </w:r>
            <w:r w:rsidR="006E6FA9" w:rsidRPr="00396906">
              <w:rPr>
                <w:rStyle w:val="Hyperlink"/>
                <w:noProof/>
              </w:rPr>
              <w:t>P and S</w:t>
            </w:r>
            <w:r w:rsidR="006E6FA9">
              <w:rPr>
                <w:noProof/>
                <w:webHidden/>
              </w:rPr>
              <w:tab/>
            </w:r>
            <w:r w:rsidR="006E6FA9">
              <w:rPr>
                <w:noProof/>
                <w:webHidden/>
              </w:rPr>
              <w:fldChar w:fldCharType="begin"/>
            </w:r>
            <w:r w:rsidR="006E6FA9">
              <w:rPr>
                <w:noProof/>
                <w:webHidden/>
              </w:rPr>
              <w:instrText xml:space="preserve"> PAGEREF _Toc481669176 \h </w:instrText>
            </w:r>
            <w:r w:rsidR="006E6FA9">
              <w:rPr>
                <w:noProof/>
                <w:webHidden/>
              </w:rPr>
            </w:r>
            <w:r w:rsidR="006E6FA9">
              <w:rPr>
                <w:noProof/>
                <w:webHidden/>
              </w:rPr>
              <w:fldChar w:fldCharType="separate"/>
            </w:r>
            <w:r w:rsidR="006E6FA9">
              <w:rPr>
                <w:noProof/>
                <w:webHidden/>
              </w:rPr>
              <w:t>23</w:t>
            </w:r>
            <w:r w:rsidR="006E6FA9">
              <w:rPr>
                <w:noProof/>
                <w:webHidden/>
              </w:rPr>
              <w:fldChar w:fldCharType="end"/>
            </w:r>
          </w:hyperlink>
        </w:p>
        <w:p w14:paraId="55B35F88" w14:textId="06B04D67" w:rsidR="006E6FA9" w:rsidRDefault="00DA074D">
          <w:pPr>
            <w:pStyle w:val="TOC3"/>
            <w:tabs>
              <w:tab w:val="left" w:pos="1320"/>
              <w:tab w:val="right" w:leader="dot" w:pos="9350"/>
            </w:tabs>
            <w:rPr>
              <w:rFonts w:eastAsiaTheme="minorEastAsia"/>
              <w:noProof/>
              <w:lang w:eastAsia="ja-JP"/>
            </w:rPr>
          </w:pPr>
          <w:hyperlink w:anchor="_Toc481669177" w:history="1">
            <w:r w:rsidR="006E6FA9" w:rsidRPr="00396906">
              <w:rPr>
                <w:rStyle w:val="Hyperlink"/>
                <w:noProof/>
              </w:rPr>
              <w:t>6.2.2</w:t>
            </w:r>
            <w:r w:rsidR="006E6FA9">
              <w:rPr>
                <w:rFonts w:eastAsiaTheme="minorEastAsia"/>
                <w:noProof/>
                <w:lang w:eastAsia="ja-JP"/>
              </w:rPr>
              <w:tab/>
            </w:r>
            <w:r w:rsidR="006E6FA9" w:rsidRPr="00396906">
              <w:rPr>
                <w:rStyle w:val="Hyperlink"/>
                <w:noProof/>
              </w:rPr>
              <w:t>Coda</w:t>
            </w:r>
            <w:r w:rsidR="006E6FA9">
              <w:rPr>
                <w:noProof/>
                <w:webHidden/>
              </w:rPr>
              <w:tab/>
            </w:r>
            <w:r w:rsidR="006E6FA9">
              <w:rPr>
                <w:noProof/>
                <w:webHidden/>
              </w:rPr>
              <w:fldChar w:fldCharType="begin"/>
            </w:r>
            <w:r w:rsidR="006E6FA9">
              <w:rPr>
                <w:noProof/>
                <w:webHidden/>
              </w:rPr>
              <w:instrText xml:space="preserve"> PAGEREF _Toc481669177 \h </w:instrText>
            </w:r>
            <w:r w:rsidR="006E6FA9">
              <w:rPr>
                <w:noProof/>
                <w:webHidden/>
              </w:rPr>
            </w:r>
            <w:r w:rsidR="006E6FA9">
              <w:rPr>
                <w:noProof/>
                <w:webHidden/>
              </w:rPr>
              <w:fldChar w:fldCharType="separate"/>
            </w:r>
            <w:r w:rsidR="006E6FA9">
              <w:rPr>
                <w:noProof/>
                <w:webHidden/>
              </w:rPr>
              <w:t>24</w:t>
            </w:r>
            <w:r w:rsidR="006E6FA9">
              <w:rPr>
                <w:noProof/>
                <w:webHidden/>
              </w:rPr>
              <w:fldChar w:fldCharType="end"/>
            </w:r>
          </w:hyperlink>
        </w:p>
        <w:p w14:paraId="5D64CF2D" w14:textId="35FBBAA6" w:rsidR="006E6FA9" w:rsidRDefault="00DA074D">
          <w:pPr>
            <w:pStyle w:val="TOC2"/>
            <w:tabs>
              <w:tab w:val="left" w:pos="880"/>
              <w:tab w:val="right" w:leader="dot" w:pos="9350"/>
            </w:tabs>
            <w:rPr>
              <w:rFonts w:eastAsiaTheme="minorEastAsia"/>
              <w:noProof/>
              <w:lang w:eastAsia="ja-JP"/>
            </w:rPr>
          </w:pPr>
          <w:hyperlink w:anchor="_Toc481669178" w:history="1">
            <w:r w:rsidR="006E6FA9" w:rsidRPr="00396906">
              <w:rPr>
                <w:rStyle w:val="Hyperlink"/>
                <w:noProof/>
              </w:rPr>
              <w:t>6.3</w:t>
            </w:r>
            <w:r w:rsidR="006E6FA9">
              <w:rPr>
                <w:rFonts w:eastAsiaTheme="minorEastAsia"/>
                <w:noProof/>
                <w:lang w:eastAsia="ja-JP"/>
              </w:rPr>
              <w:tab/>
            </w:r>
            <w:r w:rsidR="006E6FA9" w:rsidRPr="00396906">
              <w:rPr>
                <w:rStyle w:val="Hyperlink"/>
                <w:noProof/>
              </w:rPr>
              <w:t>Status Bar</w:t>
            </w:r>
            <w:r w:rsidR="006E6FA9">
              <w:rPr>
                <w:noProof/>
                <w:webHidden/>
              </w:rPr>
              <w:tab/>
            </w:r>
            <w:r w:rsidR="006E6FA9">
              <w:rPr>
                <w:noProof/>
                <w:webHidden/>
              </w:rPr>
              <w:fldChar w:fldCharType="begin"/>
            </w:r>
            <w:r w:rsidR="006E6FA9">
              <w:rPr>
                <w:noProof/>
                <w:webHidden/>
              </w:rPr>
              <w:instrText xml:space="preserve"> PAGEREF _Toc481669178 \h </w:instrText>
            </w:r>
            <w:r w:rsidR="006E6FA9">
              <w:rPr>
                <w:noProof/>
                <w:webHidden/>
              </w:rPr>
            </w:r>
            <w:r w:rsidR="006E6FA9">
              <w:rPr>
                <w:noProof/>
                <w:webHidden/>
              </w:rPr>
              <w:fldChar w:fldCharType="separate"/>
            </w:r>
            <w:r w:rsidR="006E6FA9">
              <w:rPr>
                <w:noProof/>
                <w:webHidden/>
              </w:rPr>
              <w:t>25</w:t>
            </w:r>
            <w:r w:rsidR="006E6FA9">
              <w:rPr>
                <w:noProof/>
                <w:webHidden/>
              </w:rPr>
              <w:fldChar w:fldCharType="end"/>
            </w:r>
          </w:hyperlink>
        </w:p>
        <w:p w14:paraId="7F6CEB54" w14:textId="75760A65" w:rsidR="006E6FA9" w:rsidRDefault="00DA074D">
          <w:pPr>
            <w:pStyle w:val="TOC1"/>
            <w:tabs>
              <w:tab w:val="left" w:pos="440"/>
              <w:tab w:val="right" w:leader="dot" w:pos="9350"/>
            </w:tabs>
            <w:rPr>
              <w:rFonts w:eastAsiaTheme="minorEastAsia"/>
              <w:noProof/>
              <w:lang w:eastAsia="ja-JP"/>
            </w:rPr>
          </w:pPr>
          <w:hyperlink w:anchor="_Toc481669179" w:history="1">
            <w:r w:rsidR="006E6FA9" w:rsidRPr="00396906">
              <w:rPr>
                <w:rStyle w:val="Hyperlink"/>
                <w:noProof/>
              </w:rPr>
              <w:t>7</w:t>
            </w:r>
            <w:r w:rsidR="006E6FA9">
              <w:rPr>
                <w:rFonts w:eastAsiaTheme="minorEastAsia"/>
                <w:noProof/>
                <w:lang w:eastAsia="ja-JP"/>
              </w:rPr>
              <w:tab/>
            </w:r>
            <w:r w:rsidR="006E6FA9" w:rsidRPr="00396906">
              <w:rPr>
                <w:rStyle w:val="Hyperlink"/>
                <w:noProof/>
              </w:rPr>
              <w:t>Real-time Monitor</w:t>
            </w:r>
            <w:r w:rsidR="006E6FA9">
              <w:rPr>
                <w:noProof/>
                <w:webHidden/>
              </w:rPr>
              <w:tab/>
            </w:r>
            <w:r w:rsidR="006E6FA9">
              <w:rPr>
                <w:noProof/>
                <w:webHidden/>
              </w:rPr>
              <w:fldChar w:fldCharType="begin"/>
            </w:r>
            <w:r w:rsidR="006E6FA9">
              <w:rPr>
                <w:noProof/>
                <w:webHidden/>
              </w:rPr>
              <w:instrText xml:space="preserve"> PAGEREF _Toc481669179 \h </w:instrText>
            </w:r>
            <w:r w:rsidR="006E6FA9">
              <w:rPr>
                <w:noProof/>
                <w:webHidden/>
              </w:rPr>
            </w:r>
            <w:r w:rsidR="006E6FA9">
              <w:rPr>
                <w:noProof/>
                <w:webHidden/>
              </w:rPr>
              <w:fldChar w:fldCharType="separate"/>
            </w:r>
            <w:r w:rsidR="006E6FA9">
              <w:rPr>
                <w:noProof/>
                <w:webHidden/>
              </w:rPr>
              <w:t>27</w:t>
            </w:r>
            <w:r w:rsidR="006E6FA9">
              <w:rPr>
                <w:noProof/>
                <w:webHidden/>
              </w:rPr>
              <w:fldChar w:fldCharType="end"/>
            </w:r>
          </w:hyperlink>
        </w:p>
        <w:p w14:paraId="108CEAA2" w14:textId="2C2111F2" w:rsidR="006E6FA9" w:rsidRDefault="00DA074D">
          <w:pPr>
            <w:pStyle w:val="TOC1"/>
            <w:tabs>
              <w:tab w:val="left" w:pos="440"/>
              <w:tab w:val="right" w:leader="dot" w:pos="9350"/>
            </w:tabs>
            <w:rPr>
              <w:rFonts w:eastAsiaTheme="minorEastAsia"/>
              <w:noProof/>
              <w:lang w:eastAsia="ja-JP"/>
            </w:rPr>
          </w:pPr>
          <w:hyperlink w:anchor="_Toc481669180" w:history="1">
            <w:r w:rsidR="006E6FA9" w:rsidRPr="00396906">
              <w:rPr>
                <w:rStyle w:val="Hyperlink"/>
                <w:noProof/>
              </w:rPr>
              <w:t>8</w:t>
            </w:r>
            <w:r w:rsidR="006E6FA9">
              <w:rPr>
                <w:rFonts w:eastAsiaTheme="minorEastAsia"/>
                <w:noProof/>
                <w:lang w:eastAsia="ja-JP"/>
              </w:rPr>
              <w:tab/>
            </w:r>
            <w:r w:rsidR="006E6FA9" w:rsidRPr="00396906">
              <w:rPr>
                <w:rStyle w:val="Hyperlink"/>
                <w:noProof/>
              </w:rPr>
              <w:t>Real-time Wave Viewer</w:t>
            </w:r>
            <w:r w:rsidR="006E6FA9">
              <w:rPr>
                <w:noProof/>
                <w:webHidden/>
              </w:rPr>
              <w:tab/>
            </w:r>
            <w:r w:rsidR="006E6FA9">
              <w:rPr>
                <w:noProof/>
                <w:webHidden/>
              </w:rPr>
              <w:fldChar w:fldCharType="begin"/>
            </w:r>
            <w:r w:rsidR="006E6FA9">
              <w:rPr>
                <w:noProof/>
                <w:webHidden/>
              </w:rPr>
              <w:instrText xml:space="preserve"> PAGEREF _Toc481669180 \h </w:instrText>
            </w:r>
            <w:r w:rsidR="006E6FA9">
              <w:rPr>
                <w:noProof/>
                <w:webHidden/>
              </w:rPr>
            </w:r>
            <w:r w:rsidR="006E6FA9">
              <w:rPr>
                <w:noProof/>
                <w:webHidden/>
              </w:rPr>
              <w:fldChar w:fldCharType="separate"/>
            </w:r>
            <w:r w:rsidR="006E6FA9">
              <w:rPr>
                <w:noProof/>
                <w:webHidden/>
              </w:rPr>
              <w:t>27</w:t>
            </w:r>
            <w:r w:rsidR="006E6FA9">
              <w:rPr>
                <w:noProof/>
                <w:webHidden/>
              </w:rPr>
              <w:fldChar w:fldCharType="end"/>
            </w:r>
          </w:hyperlink>
        </w:p>
        <w:p w14:paraId="0911F8BC" w14:textId="39F69B8E" w:rsidR="006E6FA9" w:rsidRDefault="00DA074D">
          <w:pPr>
            <w:pStyle w:val="TOC1"/>
            <w:tabs>
              <w:tab w:val="left" w:pos="440"/>
              <w:tab w:val="right" w:leader="dot" w:pos="9350"/>
            </w:tabs>
            <w:rPr>
              <w:rFonts w:eastAsiaTheme="minorEastAsia"/>
              <w:noProof/>
              <w:lang w:eastAsia="ja-JP"/>
            </w:rPr>
          </w:pPr>
          <w:hyperlink w:anchor="_Toc481669181" w:history="1">
            <w:r w:rsidR="006E6FA9" w:rsidRPr="00396906">
              <w:rPr>
                <w:rStyle w:val="Hyperlink"/>
                <w:noProof/>
              </w:rPr>
              <w:t>9</w:t>
            </w:r>
            <w:r w:rsidR="006E6FA9">
              <w:rPr>
                <w:rFonts w:eastAsiaTheme="minorEastAsia"/>
                <w:noProof/>
                <w:lang w:eastAsia="ja-JP"/>
              </w:rPr>
              <w:tab/>
            </w:r>
            <w:r w:rsidR="006E6FA9" w:rsidRPr="00396906">
              <w:rPr>
                <w:rStyle w:val="Hyperlink"/>
                <w:noProof/>
              </w:rPr>
              <w:t>RSAM</w:t>
            </w:r>
            <w:r w:rsidR="006E6FA9">
              <w:rPr>
                <w:noProof/>
                <w:webHidden/>
              </w:rPr>
              <w:tab/>
            </w:r>
            <w:r w:rsidR="006E6FA9">
              <w:rPr>
                <w:noProof/>
                <w:webHidden/>
              </w:rPr>
              <w:fldChar w:fldCharType="begin"/>
            </w:r>
            <w:r w:rsidR="006E6FA9">
              <w:rPr>
                <w:noProof/>
                <w:webHidden/>
              </w:rPr>
              <w:instrText xml:space="preserve"> PAGEREF _Toc481669181 \h </w:instrText>
            </w:r>
            <w:r w:rsidR="006E6FA9">
              <w:rPr>
                <w:noProof/>
                <w:webHidden/>
              </w:rPr>
            </w:r>
            <w:r w:rsidR="006E6FA9">
              <w:rPr>
                <w:noProof/>
                <w:webHidden/>
              </w:rPr>
              <w:fldChar w:fldCharType="separate"/>
            </w:r>
            <w:r w:rsidR="006E6FA9">
              <w:rPr>
                <w:noProof/>
                <w:webHidden/>
              </w:rPr>
              <w:t>28</w:t>
            </w:r>
            <w:r w:rsidR="006E6FA9">
              <w:rPr>
                <w:noProof/>
                <w:webHidden/>
              </w:rPr>
              <w:fldChar w:fldCharType="end"/>
            </w:r>
          </w:hyperlink>
        </w:p>
        <w:p w14:paraId="117FFA66" w14:textId="0B4C1619" w:rsidR="006E6FA9" w:rsidRDefault="00DA074D">
          <w:pPr>
            <w:pStyle w:val="TOC2"/>
            <w:tabs>
              <w:tab w:val="left" w:pos="880"/>
              <w:tab w:val="right" w:leader="dot" w:pos="9350"/>
            </w:tabs>
            <w:rPr>
              <w:rFonts w:eastAsiaTheme="minorEastAsia"/>
              <w:noProof/>
              <w:lang w:eastAsia="ja-JP"/>
            </w:rPr>
          </w:pPr>
          <w:hyperlink w:anchor="_Toc481669182" w:history="1">
            <w:r w:rsidR="006E6FA9" w:rsidRPr="00396906">
              <w:rPr>
                <w:rStyle w:val="Hyperlink"/>
                <w:noProof/>
              </w:rPr>
              <w:t>9.1</w:t>
            </w:r>
            <w:r w:rsidR="006E6FA9">
              <w:rPr>
                <w:rFonts w:eastAsiaTheme="minorEastAsia"/>
                <w:noProof/>
                <w:lang w:eastAsia="ja-JP"/>
              </w:rPr>
              <w:tab/>
            </w:r>
            <w:r w:rsidR="006E6FA9" w:rsidRPr="00396906">
              <w:rPr>
                <w:rStyle w:val="Hyperlink"/>
                <w:noProof/>
              </w:rPr>
              <w:t>RSAM Settings</w:t>
            </w:r>
            <w:r w:rsidR="006E6FA9">
              <w:rPr>
                <w:noProof/>
                <w:webHidden/>
              </w:rPr>
              <w:tab/>
            </w:r>
            <w:r w:rsidR="006E6FA9">
              <w:rPr>
                <w:noProof/>
                <w:webHidden/>
              </w:rPr>
              <w:fldChar w:fldCharType="begin"/>
            </w:r>
            <w:r w:rsidR="006E6FA9">
              <w:rPr>
                <w:noProof/>
                <w:webHidden/>
              </w:rPr>
              <w:instrText xml:space="preserve"> PAGEREF _Toc481669182 \h </w:instrText>
            </w:r>
            <w:r w:rsidR="006E6FA9">
              <w:rPr>
                <w:noProof/>
                <w:webHidden/>
              </w:rPr>
            </w:r>
            <w:r w:rsidR="006E6FA9">
              <w:rPr>
                <w:noProof/>
                <w:webHidden/>
              </w:rPr>
              <w:fldChar w:fldCharType="separate"/>
            </w:r>
            <w:r w:rsidR="006E6FA9">
              <w:rPr>
                <w:noProof/>
                <w:webHidden/>
              </w:rPr>
              <w:t>29</w:t>
            </w:r>
            <w:r w:rsidR="006E6FA9">
              <w:rPr>
                <w:noProof/>
                <w:webHidden/>
              </w:rPr>
              <w:fldChar w:fldCharType="end"/>
            </w:r>
          </w:hyperlink>
        </w:p>
        <w:p w14:paraId="75B5D412" w14:textId="430E84EA" w:rsidR="006E6FA9" w:rsidRDefault="00DA074D">
          <w:pPr>
            <w:pStyle w:val="TOC1"/>
            <w:tabs>
              <w:tab w:val="left" w:pos="660"/>
              <w:tab w:val="right" w:leader="dot" w:pos="9350"/>
            </w:tabs>
            <w:rPr>
              <w:rFonts w:eastAsiaTheme="minorEastAsia"/>
              <w:noProof/>
              <w:lang w:eastAsia="ja-JP"/>
            </w:rPr>
          </w:pPr>
          <w:hyperlink w:anchor="_Toc481669183" w:history="1">
            <w:r w:rsidR="006E6FA9" w:rsidRPr="00396906">
              <w:rPr>
                <w:rStyle w:val="Hyperlink"/>
                <w:noProof/>
              </w:rPr>
              <w:t>10</w:t>
            </w:r>
            <w:r w:rsidR="006E6FA9">
              <w:rPr>
                <w:rFonts w:eastAsiaTheme="minorEastAsia"/>
                <w:noProof/>
                <w:lang w:eastAsia="ja-JP"/>
              </w:rPr>
              <w:tab/>
            </w:r>
            <w:r w:rsidR="006E6FA9" w:rsidRPr="00396906">
              <w:rPr>
                <w:rStyle w:val="Hyperlink"/>
                <w:noProof/>
              </w:rPr>
              <w:t>Map Interface</w:t>
            </w:r>
            <w:r w:rsidR="006E6FA9">
              <w:rPr>
                <w:noProof/>
                <w:webHidden/>
              </w:rPr>
              <w:tab/>
            </w:r>
            <w:r w:rsidR="006E6FA9">
              <w:rPr>
                <w:noProof/>
                <w:webHidden/>
              </w:rPr>
              <w:fldChar w:fldCharType="begin"/>
            </w:r>
            <w:r w:rsidR="006E6FA9">
              <w:rPr>
                <w:noProof/>
                <w:webHidden/>
              </w:rPr>
              <w:instrText xml:space="preserve"> PAGEREF _Toc481669183 \h </w:instrText>
            </w:r>
            <w:r w:rsidR="006E6FA9">
              <w:rPr>
                <w:noProof/>
                <w:webHidden/>
              </w:rPr>
            </w:r>
            <w:r w:rsidR="006E6FA9">
              <w:rPr>
                <w:noProof/>
                <w:webHidden/>
              </w:rPr>
              <w:fldChar w:fldCharType="separate"/>
            </w:r>
            <w:r w:rsidR="006E6FA9">
              <w:rPr>
                <w:noProof/>
                <w:webHidden/>
              </w:rPr>
              <w:t>30</w:t>
            </w:r>
            <w:r w:rsidR="006E6FA9">
              <w:rPr>
                <w:noProof/>
                <w:webHidden/>
              </w:rPr>
              <w:fldChar w:fldCharType="end"/>
            </w:r>
          </w:hyperlink>
        </w:p>
        <w:p w14:paraId="5B95BF82" w14:textId="5BBA17B9" w:rsidR="006E6FA9" w:rsidRDefault="00DA074D">
          <w:pPr>
            <w:pStyle w:val="TOC2"/>
            <w:tabs>
              <w:tab w:val="left" w:pos="880"/>
              <w:tab w:val="right" w:leader="dot" w:pos="9350"/>
            </w:tabs>
            <w:rPr>
              <w:rFonts w:eastAsiaTheme="minorEastAsia"/>
              <w:noProof/>
              <w:lang w:eastAsia="ja-JP"/>
            </w:rPr>
          </w:pPr>
          <w:hyperlink w:anchor="_Toc481669184" w:history="1">
            <w:r w:rsidR="006E6FA9" w:rsidRPr="00396906">
              <w:rPr>
                <w:rStyle w:val="Hyperlink"/>
                <w:noProof/>
              </w:rPr>
              <w:t>10.1</w:t>
            </w:r>
            <w:r w:rsidR="006E6FA9">
              <w:rPr>
                <w:rFonts w:eastAsiaTheme="minorEastAsia"/>
                <w:noProof/>
                <w:lang w:eastAsia="ja-JP"/>
              </w:rPr>
              <w:tab/>
            </w:r>
            <w:r w:rsidR="006E6FA9" w:rsidRPr="00396906">
              <w:rPr>
                <w:rStyle w:val="Hyperlink"/>
                <w:noProof/>
              </w:rPr>
              <w:t>Introduction</w:t>
            </w:r>
            <w:r w:rsidR="006E6FA9">
              <w:rPr>
                <w:noProof/>
                <w:webHidden/>
              </w:rPr>
              <w:tab/>
            </w:r>
            <w:r w:rsidR="006E6FA9">
              <w:rPr>
                <w:noProof/>
                <w:webHidden/>
              </w:rPr>
              <w:fldChar w:fldCharType="begin"/>
            </w:r>
            <w:r w:rsidR="006E6FA9">
              <w:rPr>
                <w:noProof/>
                <w:webHidden/>
              </w:rPr>
              <w:instrText xml:space="preserve"> PAGEREF _Toc481669184 \h </w:instrText>
            </w:r>
            <w:r w:rsidR="006E6FA9">
              <w:rPr>
                <w:noProof/>
                <w:webHidden/>
              </w:rPr>
            </w:r>
            <w:r w:rsidR="006E6FA9">
              <w:rPr>
                <w:noProof/>
                <w:webHidden/>
              </w:rPr>
              <w:fldChar w:fldCharType="separate"/>
            </w:r>
            <w:r w:rsidR="006E6FA9">
              <w:rPr>
                <w:noProof/>
                <w:webHidden/>
              </w:rPr>
              <w:t>30</w:t>
            </w:r>
            <w:r w:rsidR="006E6FA9">
              <w:rPr>
                <w:noProof/>
                <w:webHidden/>
              </w:rPr>
              <w:fldChar w:fldCharType="end"/>
            </w:r>
          </w:hyperlink>
        </w:p>
        <w:p w14:paraId="1AE0B991" w14:textId="5A7BD4B9" w:rsidR="006E6FA9" w:rsidRDefault="00DA074D">
          <w:pPr>
            <w:pStyle w:val="TOC2"/>
            <w:tabs>
              <w:tab w:val="left" w:pos="880"/>
              <w:tab w:val="right" w:leader="dot" w:pos="9350"/>
            </w:tabs>
            <w:rPr>
              <w:rFonts w:eastAsiaTheme="minorEastAsia"/>
              <w:noProof/>
              <w:lang w:eastAsia="ja-JP"/>
            </w:rPr>
          </w:pPr>
          <w:hyperlink w:anchor="_Toc481669185" w:history="1">
            <w:r w:rsidR="006E6FA9" w:rsidRPr="00396906">
              <w:rPr>
                <w:rStyle w:val="Hyperlink"/>
                <w:noProof/>
              </w:rPr>
              <w:t>10.2</w:t>
            </w:r>
            <w:r w:rsidR="006E6FA9">
              <w:rPr>
                <w:rFonts w:eastAsiaTheme="minorEastAsia"/>
                <w:noProof/>
                <w:lang w:eastAsia="ja-JP"/>
              </w:rPr>
              <w:tab/>
            </w:r>
            <w:r w:rsidR="006E6FA9" w:rsidRPr="00396906">
              <w:rPr>
                <w:rStyle w:val="Hyperlink"/>
                <w:noProof/>
              </w:rPr>
              <w:t>Displaying Station on Map</w:t>
            </w:r>
            <w:r w:rsidR="006E6FA9">
              <w:rPr>
                <w:noProof/>
                <w:webHidden/>
              </w:rPr>
              <w:tab/>
            </w:r>
            <w:r w:rsidR="006E6FA9">
              <w:rPr>
                <w:noProof/>
                <w:webHidden/>
              </w:rPr>
              <w:fldChar w:fldCharType="begin"/>
            </w:r>
            <w:r w:rsidR="006E6FA9">
              <w:rPr>
                <w:noProof/>
                <w:webHidden/>
              </w:rPr>
              <w:instrText xml:space="preserve"> PAGEREF _Toc481669185 \h </w:instrText>
            </w:r>
            <w:r w:rsidR="006E6FA9">
              <w:rPr>
                <w:noProof/>
                <w:webHidden/>
              </w:rPr>
            </w:r>
            <w:r w:rsidR="006E6FA9">
              <w:rPr>
                <w:noProof/>
                <w:webHidden/>
              </w:rPr>
              <w:fldChar w:fldCharType="separate"/>
            </w:r>
            <w:r w:rsidR="006E6FA9">
              <w:rPr>
                <w:noProof/>
                <w:webHidden/>
              </w:rPr>
              <w:t>30</w:t>
            </w:r>
            <w:r w:rsidR="006E6FA9">
              <w:rPr>
                <w:noProof/>
                <w:webHidden/>
              </w:rPr>
              <w:fldChar w:fldCharType="end"/>
            </w:r>
          </w:hyperlink>
        </w:p>
        <w:p w14:paraId="3A3BB343" w14:textId="5ED14B9A" w:rsidR="006E6FA9" w:rsidRDefault="00DA074D">
          <w:pPr>
            <w:pStyle w:val="TOC2"/>
            <w:tabs>
              <w:tab w:val="left" w:pos="880"/>
              <w:tab w:val="right" w:leader="dot" w:pos="9350"/>
            </w:tabs>
            <w:rPr>
              <w:rFonts w:eastAsiaTheme="minorEastAsia"/>
              <w:noProof/>
              <w:lang w:eastAsia="ja-JP"/>
            </w:rPr>
          </w:pPr>
          <w:hyperlink w:anchor="_Toc481669186" w:history="1">
            <w:r w:rsidR="006E6FA9" w:rsidRPr="00396906">
              <w:rPr>
                <w:rStyle w:val="Hyperlink"/>
                <w:noProof/>
              </w:rPr>
              <w:t>10.3</w:t>
            </w:r>
            <w:r w:rsidR="006E6FA9">
              <w:rPr>
                <w:rFonts w:eastAsiaTheme="minorEastAsia"/>
                <w:noProof/>
                <w:lang w:eastAsia="ja-JP"/>
              </w:rPr>
              <w:tab/>
            </w:r>
            <w:r w:rsidR="006E6FA9" w:rsidRPr="00396906">
              <w:rPr>
                <w:rStyle w:val="Hyperlink"/>
                <w:noProof/>
              </w:rPr>
              <w:t>Map Toolbars</w:t>
            </w:r>
            <w:r w:rsidR="006E6FA9">
              <w:rPr>
                <w:noProof/>
                <w:webHidden/>
              </w:rPr>
              <w:tab/>
            </w:r>
            <w:r w:rsidR="006E6FA9">
              <w:rPr>
                <w:noProof/>
                <w:webHidden/>
              </w:rPr>
              <w:fldChar w:fldCharType="begin"/>
            </w:r>
            <w:r w:rsidR="006E6FA9">
              <w:rPr>
                <w:noProof/>
                <w:webHidden/>
              </w:rPr>
              <w:instrText xml:space="preserve"> PAGEREF _Toc481669186 \h </w:instrText>
            </w:r>
            <w:r w:rsidR="006E6FA9">
              <w:rPr>
                <w:noProof/>
                <w:webHidden/>
              </w:rPr>
            </w:r>
            <w:r w:rsidR="006E6FA9">
              <w:rPr>
                <w:noProof/>
                <w:webHidden/>
              </w:rPr>
              <w:fldChar w:fldCharType="separate"/>
            </w:r>
            <w:r w:rsidR="006E6FA9">
              <w:rPr>
                <w:noProof/>
                <w:webHidden/>
              </w:rPr>
              <w:t>30</w:t>
            </w:r>
            <w:r w:rsidR="006E6FA9">
              <w:rPr>
                <w:noProof/>
                <w:webHidden/>
              </w:rPr>
              <w:fldChar w:fldCharType="end"/>
            </w:r>
          </w:hyperlink>
        </w:p>
        <w:p w14:paraId="1F58E509" w14:textId="7989CF3B" w:rsidR="006E6FA9" w:rsidRDefault="00DA074D">
          <w:pPr>
            <w:pStyle w:val="TOC2"/>
            <w:tabs>
              <w:tab w:val="left" w:pos="880"/>
              <w:tab w:val="right" w:leader="dot" w:pos="9350"/>
            </w:tabs>
            <w:rPr>
              <w:rFonts w:eastAsiaTheme="minorEastAsia"/>
              <w:noProof/>
              <w:lang w:eastAsia="ja-JP"/>
            </w:rPr>
          </w:pPr>
          <w:hyperlink w:anchor="_Toc481669187" w:history="1">
            <w:r w:rsidR="006E6FA9" w:rsidRPr="00396906">
              <w:rPr>
                <w:rStyle w:val="Hyperlink"/>
                <w:noProof/>
              </w:rPr>
              <w:t>10.4</w:t>
            </w:r>
            <w:r w:rsidR="006E6FA9">
              <w:rPr>
                <w:rFonts w:eastAsiaTheme="minorEastAsia"/>
                <w:noProof/>
                <w:lang w:eastAsia="ja-JP"/>
              </w:rPr>
              <w:tab/>
            </w:r>
            <w:r w:rsidR="006E6FA9" w:rsidRPr="00396906">
              <w:rPr>
                <w:rStyle w:val="Hyperlink"/>
                <w:noProof/>
              </w:rPr>
              <w:t>Map Settings</w:t>
            </w:r>
            <w:r w:rsidR="006E6FA9">
              <w:rPr>
                <w:noProof/>
                <w:webHidden/>
              </w:rPr>
              <w:tab/>
            </w:r>
            <w:r w:rsidR="006E6FA9">
              <w:rPr>
                <w:noProof/>
                <w:webHidden/>
              </w:rPr>
              <w:fldChar w:fldCharType="begin"/>
            </w:r>
            <w:r w:rsidR="006E6FA9">
              <w:rPr>
                <w:noProof/>
                <w:webHidden/>
              </w:rPr>
              <w:instrText xml:space="preserve"> PAGEREF _Toc481669187 \h </w:instrText>
            </w:r>
            <w:r w:rsidR="006E6FA9">
              <w:rPr>
                <w:noProof/>
                <w:webHidden/>
              </w:rPr>
            </w:r>
            <w:r w:rsidR="006E6FA9">
              <w:rPr>
                <w:noProof/>
                <w:webHidden/>
              </w:rPr>
              <w:fldChar w:fldCharType="separate"/>
            </w:r>
            <w:r w:rsidR="006E6FA9">
              <w:rPr>
                <w:noProof/>
                <w:webHidden/>
              </w:rPr>
              <w:t>31</w:t>
            </w:r>
            <w:r w:rsidR="006E6FA9">
              <w:rPr>
                <w:noProof/>
                <w:webHidden/>
              </w:rPr>
              <w:fldChar w:fldCharType="end"/>
            </w:r>
          </w:hyperlink>
        </w:p>
        <w:p w14:paraId="30575FFD" w14:textId="768FC264" w:rsidR="006E6FA9" w:rsidRDefault="00DA074D">
          <w:pPr>
            <w:pStyle w:val="TOC3"/>
            <w:tabs>
              <w:tab w:val="left" w:pos="1320"/>
              <w:tab w:val="right" w:leader="dot" w:pos="9350"/>
            </w:tabs>
            <w:rPr>
              <w:rFonts w:eastAsiaTheme="minorEastAsia"/>
              <w:noProof/>
              <w:lang w:eastAsia="ja-JP"/>
            </w:rPr>
          </w:pPr>
          <w:hyperlink w:anchor="_Toc481669188" w:history="1">
            <w:r w:rsidR="006E6FA9" w:rsidRPr="00396906">
              <w:rPr>
                <w:rStyle w:val="Hyperlink"/>
                <w:noProof/>
              </w:rPr>
              <w:t>10.4.1</w:t>
            </w:r>
            <w:r w:rsidR="006E6FA9">
              <w:rPr>
                <w:rFonts w:eastAsiaTheme="minorEastAsia"/>
                <w:noProof/>
                <w:lang w:eastAsia="ja-JP"/>
              </w:rPr>
              <w:tab/>
            </w:r>
            <w:r w:rsidR="006E6FA9" w:rsidRPr="00396906">
              <w:rPr>
                <w:rStyle w:val="Hyperlink"/>
                <w:noProof/>
              </w:rPr>
              <w:t>Displaying NEIC Events</w:t>
            </w:r>
            <w:r w:rsidR="006E6FA9">
              <w:rPr>
                <w:noProof/>
                <w:webHidden/>
              </w:rPr>
              <w:tab/>
            </w:r>
            <w:r w:rsidR="006E6FA9">
              <w:rPr>
                <w:noProof/>
                <w:webHidden/>
              </w:rPr>
              <w:fldChar w:fldCharType="begin"/>
            </w:r>
            <w:r w:rsidR="006E6FA9">
              <w:rPr>
                <w:noProof/>
                <w:webHidden/>
              </w:rPr>
              <w:instrText xml:space="preserve"> PAGEREF _Toc481669188 \h </w:instrText>
            </w:r>
            <w:r w:rsidR="006E6FA9">
              <w:rPr>
                <w:noProof/>
                <w:webHidden/>
              </w:rPr>
            </w:r>
            <w:r w:rsidR="006E6FA9">
              <w:rPr>
                <w:noProof/>
                <w:webHidden/>
              </w:rPr>
              <w:fldChar w:fldCharType="separate"/>
            </w:r>
            <w:r w:rsidR="006E6FA9">
              <w:rPr>
                <w:noProof/>
                <w:webHidden/>
              </w:rPr>
              <w:t>32</w:t>
            </w:r>
            <w:r w:rsidR="006E6FA9">
              <w:rPr>
                <w:noProof/>
                <w:webHidden/>
              </w:rPr>
              <w:fldChar w:fldCharType="end"/>
            </w:r>
          </w:hyperlink>
        </w:p>
        <w:p w14:paraId="230A3EF5" w14:textId="7A88301F" w:rsidR="006E6FA9" w:rsidRDefault="00DA074D">
          <w:pPr>
            <w:pStyle w:val="TOC2"/>
            <w:tabs>
              <w:tab w:val="left" w:pos="880"/>
              <w:tab w:val="right" w:leader="dot" w:pos="9350"/>
            </w:tabs>
            <w:rPr>
              <w:rFonts w:eastAsiaTheme="minorEastAsia"/>
              <w:noProof/>
              <w:lang w:eastAsia="ja-JP"/>
            </w:rPr>
          </w:pPr>
          <w:hyperlink w:anchor="_Toc481669189" w:history="1">
            <w:r w:rsidR="006E6FA9" w:rsidRPr="00396906">
              <w:rPr>
                <w:rStyle w:val="Hyperlink"/>
                <w:noProof/>
              </w:rPr>
              <w:t>10.5</w:t>
            </w:r>
            <w:r w:rsidR="006E6FA9">
              <w:rPr>
                <w:rFonts w:eastAsiaTheme="minorEastAsia"/>
                <w:noProof/>
                <w:lang w:eastAsia="ja-JP"/>
              </w:rPr>
              <w:tab/>
            </w:r>
            <w:r w:rsidR="006E6FA9" w:rsidRPr="00396906">
              <w:rPr>
                <w:rStyle w:val="Hyperlink"/>
                <w:noProof/>
              </w:rPr>
              <w:t>Ruler Tool</w:t>
            </w:r>
            <w:r w:rsidR="006E6FA9">
              <w:rPr>
                <w:noProof/>
                <w:webHidden/>
              </w:rPr>
              <w:tab/>
            </w:r>
            <w:r w:rsidR="006E6FA9">
              <w:rPr>
                <w:noProof/>
                <w:webHidden/>
              </w:rPr>
              <w:fldChar w:fldCharType="begin"/>
            </w:r>
            <w:r w:rsidR="006E6FA9">
              <w:rPr>
                <w:noProof/>
                <w:webHidden/>
              </w:rPr>
              <w:instrText xml:space="preserve"> PAGEREF _Toc481669189 \h </w:instrText>
            </w:r>
            <w:r w:rsidR="006E6FA9">
              <w:rPr>
                <w:noProof/>
                <w:webHidden/>
              </w:rPr>
            </w:r>
            <w:r w:rsidR="006E6FA9">
              <w:rPr>
                <w:noProof/>
                <w:webHidden/>
              </w:rPr>
              <w:fldChar w:fldCharType="separate"/>
            </w:r>
            <w:r w:rsidR="006E6FA9">
              <w:rPr>
                <w:noProof/>
                <w:webHidden/>
              </w:rPr>
              <w:t>32</w:t>
            </w:r>
            <w:r w:rsidR="006E6FA9">
              <w:rPr>
                <w:noProof/>
                <w:webHidden/>
              </w:rPr>
              <w:fldChar w:fldCharType="end"/>
            </w:r>
          </w:hyperlink>
        </w:p>
        <w:p w14:paraId="5B1E12DF" w14:textId="76DD9BDE" w:rsidR="006E6FA9" w:rsidRDefault="00DA074D">
          <w:pPr>
            <w:pStyle w:val="TOC2"/>
            <w:tabs>
              <w:tab w:val="left" w:pos="880"/>
              <w:tab w:val="right" w:leader="dot" w:pos="9350"/>
            </w:tabs>
            <w:rPr>
              <w:rFonts w:eastAsiaTheme="minorEastAsia"/>
              <w:noProof/>
              <w:lang w:eastAsia="ja-JP"/>
            </w:rPr>
          </w:pPr>
          <w:hyperlink w:anchor="_Toc481669190" w:history="1">
            <w:r w:rsidR="006E6FA9" w:rsidRPr="00396906">
              <w:rPr>
                <w:rStyle w:val="Hyperlink"/>
                <w:noProof/>
              </w:rPr>
              <w:t>10.6</w:t>
            </w:r>
            <w:r w:rsidR="006E6FA9">
              <w:rPr>
                <w:rFonts w:eastAsiaTheme="minorEastAsia"/>
                <w:noProof/>
                <w:lang w:eastAsia="ja-JP"/>
              </w:rPr>
              <w:tab/>
            </w:r>
            <w:r w:rsidR="006E6FA9" w:rsidRPr="00396906">
              <w:rPr>
                <w:rStyle w:val="Hyperlink"/>
                <w:noProof/>
              </w:rPr>
              <w:t>Understanding Map Scale</w:t>
            </w:r>
            <w:r w:rsidR="006E6FA9">
              <w:rPr>
                <w:noProof/>
                <w:webHidden/>
              </w:rPr>
              <w:tab/>
            </w:r>
            <w:r w:rsidR="006E6FA9">
              <w:rPr>
                <w:noProof/>
                <w:webHidden/>
              </w:rPr>
              <w:fldChar w:fldCharType="begin"/>
            </w:r>
            <w:r w:rsidR="006E6FA9">
              <w:rPr>
                <w:noProof/>
                <w:webHidden/>
              </w:rPr>
              <w:instrText xml:space="preserve"> PAGEREF _Toc481669190 \h </w:instrText>
            </w:r>
            <w:r w:rsidR="006E6FA9">
              <w:rPr>
                <w:noProof/>
                <w:webHidden/>
              </w:rPr>
            </w:r>
            <w:r w:rsidR="006E6FA9">
              <w:rPr>
                <w:noProof/>
                <w:webHidden/>
              </w:rPr>
              <w:fldChar w:fldCharType="separate"/>
            </w:r>
            <w:r w:rsidR="006E6FA9">
              <w:rPr>
                <w:noProof/>
                <w:webHidden/>
              </w:rPr>
              <w:t>32</w:t>
            </w:r>
            <w:r w:rsidR="006E6FA9">
              <w:rPr>
                <w:noProof/>
                <w:webHidden/>
              </w:rPr>
              <w:fldChar w:fldCharType="end"/>
            </w:r>
          </w:hyperlink>
        </w:p>
        <w:p w14:paraId="2BC6D4FF" w14:textId="2AADCCDE" w:rsidR="006E6FA9" w:rsidRDefault="00DA074D">
          <w:pPr>
            <w:pStyle w:val="TOC2"/>
            <w:tabs>
              <w:tab w:val="left" w:pos="880"/>
              <w:tab w:val="right" w:leader="dot" w:pos="9350"/>
            </w:tabs>
            <w:rPr>
              <w:rFonts w:eastAsiaTheme="minorEastAsia"/>
              <w:noProof/>
              <w:lang w:eastAsia="ja-JP"/>
            </w:rPr>
          </w:pPr>
          <w:hyperlink w:anchor="_Toc481669191" w:history="1">
            <w:r w:rsidR="006E6FA9" w:rsidRPr="00396906">
              <w:rPr>
                <w:rStyle w:val="Hyperlink"/>
                <w:noProof/>
              </w:rPr>
              <w:t>10.7</w:t>
            </w:r>
            <w:r w:rsidR="006E6FA9">
              <w:rPr>
                <w:rFonts w:eastAsiaTheme="minorEastAsia"/>
                <w:noProof/>
                <w:lang w:eastAsia="ja-JP"/>
              </w:rPr>
              <w:tab/>
            </w:r>
            <w:r w:rsidR="006E6FA9" w:rsidRPr="00396906">
              <w:rPr>
                <w:rStyle w:val="Hyperlink"/>
                <w:noProof/>
              </w:rPr>
              <w:t>Channel Interactions</w:t>
            </w:r>
            <w:r w:rsidR="006E6FA9">
              <w:rPr>
                <w:noProof/>
                <w:webHidden/>
              </w:rPr>
              <w:tab/>
            </w:r>
            <w:r w:rsidR="006E6FA9">
              <w:rPr>
                <w:noProof/>
                <w:webHidden/>
              </w:rPr>
              <w:fldChar w:fldCharType="begin"/>
            </w:r>
            <w:r w:rsidR="006E6FA9">
              <w:rPr>
                <w:noProof/>
                <w:webHidden/>
              </w:rPr>
              <w:instrText xml:space="preserve"> PAGEREF _Toc481669191 \h </w:instrText>
            </w:r>
            <w:r w:rsidR="006E6FA9">
              <w:rPr>
                <w:noProof/>
                <w:webHidden/>
              </w:rPr>
            </w:r>
            <w:r w:rsidR="006E6FA9">
              <w:rPr>
                <w:noProof/>
                <w:webHidden/>
              </w:rPr>
              <w:fldChar w:fldCharType="separate"/>
            </w:r>
            <w:r w:rsidR="006E6FA9">
              <w:rPr>
                <w:noProof/>
                <w:webHidden/>
              </w:rPr>
              <w:t>33</w:t>
            </w:r>
            <w:r w:rsidR="006E6FA9">
              <w:rPr>
                <w:noProof/>
                <w:webHidden/>
              </w:rPr>
              <w:fldChar w:fldCharType="end"/>
            </w:r>
          </w:hyperlink>
        </w:p>
        <w:p w14:paraId="05E60844" w14:textId="1E6B3958" w:rsidR="006E6FA9" w:rsidRDefault="00DA074D">
          <w:pPr>
            <w:pStyle w:val="TOC2"/>
            <w:tabs>
              <w:tab w:val="left" w:pos="880"/>
              <w:tab w:val="right" w:leader="dot" w:pos="9350"/>
            </w:tabs>
            <w:rPr>
              <w:rFonts w:eastAsiaTheme="minorEastAsia"/>
              <w:noProof/>
              <w:lang w:eastAsia="ja-JP"/>
            </w:rPr>
          </w:pPr>
          <w:hyperlink w:anchor="_Toc481669192" w:history="1">
            <w:r w:rsidR="006E6FA9" w:rsidRPr="00396906">
              <w:rPr>
                <w:rStyle w:val="Hyperlink"/>
                <w:noProof/>
              </w:rPr>
              <w:t>10.8</w:t>
            </w:r>
            <w:r w:rsidR="006E6FA9">
              <w:rPr>
                <w:rFonts w:eastAsiaTheme="minorEastAsia"/>
                <w:noProof/>
                <w:lang w:eastAsia="ja-JP"/>
              </w:rPr>
              <w:tab/>
            </w:r>
            <w:r w:rsidR="006E6FA9" w:rsidRPr="00396906">
              <w:rPr>
                <w:rStyle w:val="Hyperlink"/>
                <w:noProof/>
              </w:rPr>
              <w:t>Wave Panel Time Spans</w:t>
            </w:r>
            <w:r w:rsidR="006E6FA9">
              <w:rPr>
                <w:noProof/>
                <w:webHidden/>
              </w:rPr>
              <w:tab/>
            </w:r>
            <w:r w:rsidR="006E6FA9">
              <w:rPr>
                <w:noProof/>
                <w:webHidden/>
              </w:rPr>
              <w:fldChar w:fldCharType="begin"/>
            </w:r>
            <w:r w:rsidR="006E6FA9">
              <w:rPr>
                <w:noProof/>
                <w:webHidden/>
              </w:rPr>
              <w:instrText xml:space="preserve"> PAGEREF _Toc481669192 \h </w:instrText>
            </w:r>
            <w:r w:rsidR="006E6FA9">
              <w:rPr>
                <w:noProof/>
                <w:webHidden/>
              </w:rPr>
            </w:r>
            <w:r w:rsidR="006E6FA9">
              <w:rPr>
                <w:noProof/>
                <w:webHidden/>
              </w:rPr>
              <w:fldChar w:fldCharType="separate"/>
            </w:r>
            <w:r w:rsidR="006E6FA9">
              <w:rPr>
                <w:noProof/>
                <w:webHidden/>
              </w:rPr>
              <w:t>33</w:t>
            </w:r>
            <w:r w:rsidR="006E6FA9">
              <w:rPr>
                <w:noProof/>
                <w:webHidden/>
              </w:rPr>
              <w:fldChar w:fldCharType="end"/>
            </w:r>
          </w:hyperlink>
        </w:p>
        <w:p w14:paraId="64D7D312" w14:textId="1CBCB771" w:rsidR="006E6FA9" w:rsidRDefault="00DA074D">
          <w:pPr>
            <w:pStyle w:val="TOC2"/>
            <w:tabs>
              <w:tab w:val="left" w:pos="880"/>
              <w:tab w:val="right" w:leader="dot" w:pos="9350"/>
            </w:tabs>
            <w:rPr>
              <w:rFonts w:eastAsiaTheme="minorEastAsia"/>
              <w:noProof/>
              <w:lang w:eastAsia="ja-JP"/>
            </w:rPr>
          </w:pPr>
          <w:hyperlink w:anchor="_Toc481669193" w:history="1">
            <w:r w:rsidR="006E6FA9" w:rsidRPr="00396906">
              <w:rPr>
                <w:rStyle w:val="Hyperlink"/>
                <w:noProof/>
              </w:rPr>
              <w:t>10.9</w:t>
            </w:r>
            <w:r w:rsidR="006E6FA9">
              <w:rPr>
                <w:rFonts w:eastAsiaTheme="minorEastAsia"/>
                <w:noProof/>
                <w:lang w:eastAsia="ja-JP"/>
              </w:rPr>
              <w:tab/>
            </w:r>
            <w:r w:rsidR="006E6FA9" w:rsidRPr="00396906">
              <w:rPr>
                <w:rStyle w:val="Hyperlink"/>
                <w:noProof/>
              </w:rPr>
              <w:t>Map Packs</w:t>
            </w:r>
            <w:r w:rsidR="006E6FA9">
              <w:rPr>
                <w:noProof/>
                <w:webHidden/>
              </w:rPr>
              <w:tab/>
            </w:r>
            <w:r w:rsidR="006E6FA9">
              <w:rPr>
                <w:noProof/>
                <w:webHidden/>
              </w:rPr>
              <w:fldChar w:fldCharType="begin"/>
            </w:r>
            <w:r w:rsidR="006E6FA9">
              <w:rPr>
                <w:noProof/>
                <w:webHidden/>
              </w:rPr>
              <w:instrText xml:space="preserve"> PAGEREF _Toc481669193 \h </w:instrText>
            </w:r>
            <w:r w:rsidR="006E6FA9">
              <w:rPr>
                <w:noProof/>
                <w:webHidden/>
              </w:rPr>
            </w:r>
            <w:r w:rsidR="006E6FA9">
              <w:rPr>
                <w:noProof/>
                <w:webHidden/>
              </w:rPr>
              <w:fldChar w:fldCharType="separate"/>
            </w:r>
            <w:r w:rsidR="006E6FA9">
              <w:rPr>
                <w:noProof/>
                <w:webHidden/>
              </w:rPr>
              <w:t>33</w:t>
            </w:r>
            <w:r w:rsidR="006E6FA9">
              <w:rPr>
                <w:noProof/>
                <w:webHidden/>
              </w:rPr>
              <w:fldChar w:fldCharType="end"/>
            </w:r>
          </w:hyperlink>
        </w:p>
        <w:p w14:paraId="46C9467C" w14:textId="1CFCA834" w:rsidR="006E6FA9" w:rsidRDefault="00DA074D">
          <w:pPr>
            <w:pStyle w:val="TOC1"/>
            <w:tabs>
              <w:tab w:val="left" w:pos="660"/>
              <w:tab w:val="right" w:leader="dot" w:pos="9350"/>
            </w:tabs>
            <w:rPr>
              <w:rFonts w:eastAsiaTheme="minorEastAsia"/>
              <w:noProof/>
              <w:lang w:eastAsia="ja-JP"/>
            </w:rPr>
          </w:pPr>
          <w:hyperlink w:anchor="_Toc481669194" w:history="1">
            <w:r w:rsidR="006E6FA9" w:rsidRPr="00396906">
              <w:rPr>
                <w:rStyle w:val="Hyperlink"/>
                <w:noProof/>
              </w:rPr>
              <w:t>11</w:t>
            </w:r>
            <w:r w:rsidR="006E6FA9">
              <w:rPr>
                <w:rFonts w:eastAsiaTheme="minorEastAsia"/>
                <w:noProof/>
                <w:lang w:eastAsia="ja-JP"/>
              </w:rPr>
              <w:tab/>
            </w:r>
            <w:r w:rsidR="006E6FA9" w:rsidRPr="00396906">
              <w:rPr>
                <w:rStyle w:val="Hyperlink"/>
                <w:noProof/>
              </w:rPr>
              <w:t>Events</w:t>
            </w:r>
            <w:r w:rsidR="006E6FA9">
              <w:rPr>
                <w:noProof/>
                <w:webHidden/>
              </w:rPr>
              <w:tab/>
            </w:r>
            <w:r w:rsidR="006E6FA9">
              <w:rPr>
                <w:noProof/>
                <w:webHidden/>
              </w:rPr>
              <w:fldChar w:fldCharType="begin"/>
            </w:r>
            <w:r w:rsidR="006E6FA9">
              <w:rPr>
                <w:noProof/>
                <w:webHidden/>
              </w:rPr>
              <w:instrText xml:space="preserve"> PAGEREF _Toc481669194 \h </w:instrText>
            </w:r>
            <w:r w:rsidR="006E6FA9">
              <w:rPr>
                <w:noProof/>
                <w:webHidden/>
              </w:rPr>
            </w:r>
            <w:r w:rsidR="006E6FA9">
              <w:rPr>
                <w:noProof/>
                <w:webHidden/>
              </w:rPr>
              <w:fldChar w:fldCharType="separate"/>
            </w:r>
            <w:r w:rsidR="006E6FA9">
              <w:rPr>
                <w:noProof/>
                <w:webHidden/>
              </w:rPr>
              <w:t>34</w:t>
            </w:r>
            <w:r w:rsidR="006E6FA9">
              <w:rPr>
                <w:noProof/>
                <w:webHidden/>
              </w:rPr>
              <w:fldChar w:fldCharType="end"/>
            </w:r>
          </w:hyperlink>
        </w:p>
        <w:p w14:paraId="32A1E0EF" w14:textId="75456282" w:rsidR="006E6FA9" w:rsidRDefault="00DA074D">
          <w:pPr>
            <w:pStyle w:val="TOC2"/>
            <w:tabs>
              <w:tab w:val="left" w:pos="880"/>
              <w:tab w:val="right" w:leader="dot" w:pos="9350"/>
            </w:tabs>
            <w:rPr>
              <w:rFonts w:eastAsiaTheme="minorEastAsia"/>
              <w:noProof/>
              <w:lang w:eastAsia="ja-JP"/>
            </w:rPr>
          </w:pPr>
          <w:hyperlink w:anchor="_Toc481669195" w:history="1">
            <w:r w:rsidR="006E6FA9" w:rsidRPr="00396906">
              <w:rPr>
                <w:rStyle w:val="Hyperlink"/>
                <w:noProof/>
              </w:rPr>
              <w:t>11.1</w:t>
            </w:r>
            <w:r w:rsidR="006E6FA9">
              <w:rPr>
                <w:rFonts w:eastAsiaTheme="minorEastAsia"/>
                <w:noProof/>
                <w:lang w:eastAsia="ja-JP"/>
              </w:rPr>
              <w:tab/>
            </w:r>
            <w:r w:rsidR="006E6FA9" w:rsidRPr="00396906">
              <w:rPr>
                <w:rStyle w:val="Hyperlink"/>
                <w:noProof/>
              </w:rPr>
              <w:t>Importing Events</w:t>
            </w:r>
            <w:r w:rsidR="006E6FA9">
              <w:rPr>
                <w:noProof/>
                <w:webHidden/>
              </w:rPr>
              <w:tab/>
            </w:r>
            <w:r w:rsidR="006E6FA9">
              <w:rPr>
                <w:noProof/>
                <w:webHidden/>
              </w:rPr>
              <w:fldChar w:fldCharType="begin"/>
            </w:r>
            <w:r w:rsidR="006E6FA9">
              <w:rPr>
                <w:noProof/>
                <w:webHidden/>
              </w:rPr>
              <w:instrText xml:space="preserve"> PAGEREF _Toc481669195 \h </w:instrText>
            </w:r>
            <w:r w:rsidR="006E6FA9">
              <w:rPr>
                <w:noProof/>
                <w:webHidden/>
              </w:rPr>
            </w:r>
            <w:r w:rsidR="006E6FA9">
              <w:rPr>
                <w:noProof/>
                <w:webHidden/>
              </w:rPr>
              <w:fldChar w:fldCharType="separate"/>
            </w:r>
            <w:r w:rsidR="006E6FA9">
              <w:rPr>
                <w:noProof/>
                <w:webHidden/>
              </w:rPr>
              <w:t>34</w:t>
            </w:r>
            <w:r w:rsidR="006E6FA9">
              <w:rPr>
                <w:noProof/>
                <w:webHidden/>
              </w:rPr>
              <w:fldChar w:fldCharType="end"/>
            </w:r>
          </w:hyperlink>
        </w:p>
        <w:p w14:paraId="073EFB28" w14:textId="17D9DC3E" w:rsidR="006E6FA9" w:rsidRDefault="00DA074D">
          <w:pPr>
            <w:pStyle w:val="TOC2"/>
            <w:tabs>
              <w:tab w:val="left" w:pos="880"/>
              <w:tab w:val="right" w:leader="dot" w:pos="9350"/>
            </w:tabs>
            <w:rPr>
              <w:rFonts w:eastAsiaTheme="minorEastAsia"/>
              <w:noProof/>
              <w:lang w:eastAsia="ja-JP"/>
            </w:rPr>
          </w:pPr>
          <w:hyperlink w:anchor="_Toc481669196" w:history="1">
            <w:r w:rsidR="006E6FA9" w:rsidRPr="00396906">
              <w:rPr>
                <w:rStyle w:val="Hyperlink"/>
                <w:noProof/>
              </w:rPr>
              <w:t>11.2</w:t>
            </w:r>
            <w:r w:rsidR="006E6FA9">
              <w:rPr>
                <w:rFonts w:eastAsiaTheme="minorEastAsia"/>
                <w:noProof/>
                <w:lang w:eastAsia="ja-JP"/>
              </w:rPr>
              <w:tab/>
            </w:r>
            <w:r w:rsidR="006E6FA9" w:rsidRPr="00396906">
              <w:rPr>
                <w:rStyle w:val="Hyperlink"/>
                <w:noProof/>
              </w:rPr>
              <w:t>Map Display</w:t>
            </w:r>
            <w:r w:rsidR="006E6FA9">
              <w:rPr>
                <w:noProof/>
                <w:webHidden/>
              </w:rPr>
              <w:tab/>
            </w:r>
            <w:r w:rsidR="006E6FA9">
              <w:rPr>
                <w:noProof/>
                <w:webHidden/>
              </w:rPr>
              <w:fldChar w:fldCharType="begin"/>
            </w:r>
            <w:r w:rsidR="006E6FA9">
              <w:rPr>
                <w:noProof/>
                <w:webHidden/>
              </w:rPr>
              <w:instrText xml:space="preserve"> PAGEREF _Toc481669196 \h </w:instrText>
            </w:r>
            <w:r w:rsidR="006E6FA9">
              <w:rPr>
                <w:noProof/>
                <w:webHidden/>
              </w:rPr>
            </w:r>
            <w:r w:rsidR="006E6FA9">
              <w:rPr>
                <w:noProof/>
                <w:webHidden/>
              </w:rPr>
              <w:fldChar w:fldCharType="separate"/>
            </w:r>
            <w:r w:rsidR="006E6FA9">
              <w:rPr>
                <w:noProof/>
                <w:webHidden/>
              </w:rPr>
              <w:t>34</w:t>
            </w:r>
            <w:r w:rsidR="006E6FA9">
              <w:rPr>
                <w:noProof/>
                <w:webHidden/>
              </w:rPr>
              <w:fldChar w:fldCharType="end"/>
            </w:r>
          </w:hyperlink>
        </w:p>
        <w:p w14:paraId="1635E834" w14:textId="15FF9586" w:rsidR="006E6FA9" w:rsidRDefault="00DA074D">
          <w:pPr>
            <w:pStyle w:val="TOC2"/>
            <w:tabs>
              <w:tab w:val="left" w:pos="880"/>
              <w:tab w:val="right" w:leader="dot" w:pos="9350"/>
            </w:tabs>
            <w:rPr>
              <w:rFonts w:eastAsiaTheme="minorEastAsia"/>
              <w:noProof/>
              <w:lang w:eastAsia="ja-JP"/>
            </w:rPr>
          </w:pPr>
          <w:hyperlink w:anchor="_Toc481669197" w:history="1">
            <w:r w:rsidR="006E6FA9" w:rsidRPr="00396906">
              <w:rPr>
                <w:rStyle w:val="Hyperlink"/>
                <w:noProof/>
              </w:rPr>
              <w:t>11.3</w:t>
            </w:r>
            <w:r w:rsidR="006E6FA9">
              <w:rPr>
                <w:rFonts w:eastAsiaTheme="minorEastAsia"/>
                <w:noProof/>
                <w:lang w:eastAsia="ja-JP"/>
              </w:rPr>
              <w:tab/>
            </w:r>
            <w:r w:rsidR="006E6FA9" w:rsidRPr="00396906">
              <w:rPr>
                <w:rStyle w:val="Hyperlink"/>
                <w:noProof/>
              </w:rPr>
              <w:t>Event View</w:t>
            </w:r>
            <w:r w:rsidR="006E6FA9">
              <w:rPr>
                <w:noProof/>
                <w:webHidden/>
              </w:rPr>
              <w:tab/>
            </w:r>
            <w:r w:rsidR="006E6FA9">
              <w:rPr>
                <w:noProof/>
                <w:webHidden/>
              </w:rPr>
              <w:fldChar w:fldCharType="begin"/>
            </w:r>
            <w:r w:rsidR="006E6FA9">
              <w:rPr>
                <w:noProof/>
                <w:webHidden/>
              </w:rPr>
              <w:instrText xml:space="preserve"> PAGEREF _Toc481669197 \h </w:instrText>
            </w:r>
            <w:r w:rsidR="006E6FA9">
              <w:rPr>
                <w:noProof/>
                <w:webHidden/>
              </w:rPr>
            </w:r>
            <w:r w:rsidR="006E6FA9">
              <w:rPr>
                <w:noProof/>
                <w:webHidden/>
              </w:rPr>
              <w:fldChar w:fldCharType="separate"/>
            </w:r>
            <w:r w:rsidR="006E6FA9">
              <w:rPr>
                <w:noProof/>
                <w:webHidden/>
              </w:rPr>
              <w:t>35</w:t>
            </w:r>
            <w:r w:rsidR="006E6FA9">
              <w:rPr>
                <w:noProof/>
                <w:webHidden/>
              </w:rPr>
              <w:fldChar w:fldCharType="end"/>
            </w:r>
          </w:hyperlink>
        </w:p>
        <w:p w14:paraId="2D19CEFC" w14:textId="75881AEE" w:rsidR="006E6FA9" w:rsidRDefault="00DA074D">
          <w:pPr>
            <w:pStyle w:val="TOC1"/>
            <w:tabs>
              <w:tab w:val="left" w:pos="660"/>
              <w:tab w:val="right" w:leader="dot" w:pos="9350"/>
            </w:tabs>
            <w:rPr>
              <w:rFonts w:eastAsiaTheme="minorEastAsia"/>
              <w:noProof/>
              <w:lang w:eastAsia="ja-JP"/>
            </w:rPr>
          </w:pPr>
          <w:hyperlink w:anchor="_Toc481669198" w:history="1">
            <w:r w:rsidR="006E6FA9" w:rsidRPr="00396906">
              <w:rPr>
                <w:rStyle w:val="Hyperlink"/>
                <w:noProof/>
              </w:rPr>
              <w:t>12</w:t>
            </w:r>
            <w:r w:rsidR="006E6FA9">
              <w:rPr>
                <w:rFonts w:eastAsiaTheme="minorEastAsia"/>
                <w:noProof/>
                <w:lang w:eastAsia="ja-JP"/>
              </w:rPr>
              <w:tab/>
            </w:r>
            <w:r w:rsidR="006E6FA9" w:rsidRPr="00396906">
              <w:rPr>
                <w:rStyle w:val="Hyperlink"/>
                <w:noProof/>
              </w:rPr>
              <w:t>Menus</w:t>
            </w:r>
            <w:r w:rsidR="006E6FA9">
              <w:rPr>
                <w:noProof/>
                <w:webHidden/>
              </w:rPr>
              <w:tab/>
            </w:r>
            <w:r w:rsidR="006E6FA9">
              <w:rPr>
                <w:noProof/>
                <w:webHidden/>
              </w:rPr>
              <w:fldChar w:fldCharType="begin"/>
            </w:r>
            <w:r w:rsidR="006E6FA9">
              <w:rPr>
                <w:noProof/>
                <w:webHidden/>
              </w:rPr>
              <w:instrText xml:space="preserve"> PAGEREF _Toc481669198 \h </w:instrText>
            </w:r>
            <w:r w:rsidR="006E6FA9">
              <w:rPr>
                <w:noProof/>
                <w:webHidden/>
              </w:rPr>
            </w:r>
            <w:r w:rsidR="006E6FA9">
              <w:rPr>
                <w:noProof/>
                <w:webHidden/>
              </w:rPr>
              <w:fldChar w:fldCharType="separate"/>
            </w:r>
            <w:r w:rsidR="006E6FA9">
              <w:rPr>
                <w:noProof/>
                <w:webHidden/>
              </w:rPr>
              <w:t>36</w:t>
            </w:r>
            <w:r w:rsidR="006E6FA9">
              <w:rPr>
                <w:noProof/>
                <w:webHidden/>
              </w:rPr>
              <w:fldChar w:fldCharType="end"/>
            </w:r>
          </w:hyperlink>
        </w:p>
        <w:p w14:paraId="522666F2" w14:textId="7570ED4F" w:rsidR="006E6FA9" w:rsidRDefault="00DA074D">
          <w:pPr>
            <w:pStyle w:val="TOC2"/>
            <w:tabs>
              <w:tab w:val="left" w:pos="880"/>
              <w:tab w:val="right" w:leader="dot" w:pos="9350"/>
            </w:tabs>
            <w:rPr>
              <w:rFonts w:eastAsiaTheme="minorEastAsia"/>
              <w:noProof/>
              <w:lang w:eastAsia="ja-JP"/>
            </w:rPr>
          </w:pPr>
          <w:hyperlink w:anchor="_Toc481669199" w:history="1">
            <w:r w:rsidR="006E6FA9" w:rsidRPr="00396906">
              <w:rPr>
                <w:rStyle w:val="Hyperlink"/>
                <w:noProof/>
              </w:rPr>
              <w:t>12.1</w:t>
            </w:r>
            <w:r w:rsidR="006E6FA9">
              <w:rPr>
                <w:rFonts w:eastAsiaTheme="minorEastAsia"/>
                <w:noProof/>
                <w:lang w:eastAsia="ja-JP"/>
              </w:rPr>
              <w:tab/>
            </w:r>
            <w:r w:rsidR="006E6FA9" w:rsidRPr="00396906">
              <w:rPr>
                <w:rStyle w:val="Hyperlink"/>
                <w:noProof/>
              </w:rPr>
              <w:t>File</w:t>
            </w:r>
            <w:r w:rsidR="006E6FA9">
              <w:rPr>
                <w:noProof/>
                <w:webHidden/>
              </w:rPr>
              <w:tab/>
            </w:r>
            <w:r w:rsidR="006E6FA9">
              <w:rPr>
                <w:noProof/>
                <w:webHidden/>
              </w:rPr>
              <w:fldChar w:fldCharType="begin"/>
            </w:r>
            <w:r w:rsidR="006E6FA9">
              <w:rPr>
                <w:noProof/>
                <w:webHidden/>
              </w:rPr>
              <w:instrText xml:space="preserve"> PAGEREF _Toc481669199 \h </w:instrText>
            </w:r>
            <w:r w:rsidR="006E6FA9">
              <w:rPr>
                <w:noProof/>
                <w:webHidden/>
              </w:rPr>
            </w:r>
            <w:r w:rsidR="006E6FA9">
              <w:rPr>
                <w:noProof/>
                <w:webHidden/>
              </w:rPr>
              <w:fldChar w:fldCharType="separate"/>
            </w:r>
            <w:r w:rsidR="006E6FA9">
              <w:rPr>
                <w:noProof/>
                <w:webHidden/>
              </w:rPr>
              <w:t>36</w:t>
            </w:r>
            <w:r w:rsidR="006E6FA9">
              <w:rPr>
                <w:noProof/>
                <w:webHidden/>
              </w:rPr>
              <w:fldChar w:fldCharType="end"/>
            </w:r>
          </w:hyperlink>
        </w:p>
        <w:p w14:paraId="2648441B" w14:textId="085D6CE0" w:rsidR="006E6FA9" w:rsidRDefault="00DA074D">
          <w:pPr>
            <w:pStyle w:val="TOC3"/>
            <w:tabs>
              <w:tab w:val="left" w:pos="1320"/>
              <w:tab w:val="right" w:leader="dot" w:pos="9350"/>
            </w:tabs>
            <w:rPr>
              <w:rFonts w:eastAsiaTheme="minorEastAsia"/>
              <w:noProof/>
              <w:lang w:eastAsia="ja-JP"/>
            </w:rPr>
          </w:pPr>
          <w:hyperlink w:anchor="_Toc481669200" w:history="1">
            <w:r w:rsidR="006E6FA9" w:rsidRPr="00396906">
              <w:rPr>
                <w:rStyle w:val="Hyperlink"/>
                <w:noProof/>
              </w:rPr>
              <w:t>12.1.1</w:t>
            </w:r>
            <w:r w:rsidR="006E6FA9">
              <w:rPr>
                <w:rFonts w:eastAsiaTheme="minorEastAsia"/>
                <w:noProof/>
                <w:lang w:eastAsia="ja-JP"/>
              </w:rPr>
              <w:tab/>
            </w:r>
            <w:r w:rsidR="006E6FA9" w:rsidRPr="00396906">
              <w:rPr>
                <w:rStyle w:val="Hyperlink"/>
                <w:noProof/>
              </w:rPr>
              <w:t>Options</w:t>
            </w:r>
            <w:r w:rsidR="006E6FA9">
              <w:rPr>
                <w:noProof/>
                <w:webHidden/>
              </w:rPr>
              <w:tab/>
            </w:r>
            <w:r w:rsidR="006E6FA9">
              <w:rPr>
                <w:noProof/>
                <w:webHidden/>
              </w:rPr>
              <w:fldChar w:fldCharType="begin"/>
            </w:r>
            <w:r w:rsidR="006E6FA9">
              <w:rPr>
                <w:noProof/>
                <w:webHidden/>
              </w:rPr>
              <w:instrText xml:space="preserve"> PAGEREF _Toc481669200 \h </w:instrText>
            </w:r>
            <w:r w:rsidR="006E6FA9">
              <w:rPr>
                <w:noProof/>
                <w:webHidden/>
              </w:rPr>
            </w:r>
            <w:r w:rsidR="006E6FA9">
              <w:rPr>
                <w:noProof/>
                <w:webHidden/>
              </w:rPr>
              <w:fldChar w:fldCharType="separate"/>
            </w:r>
            <w:r w:rsidR="006E6FA9">
              <w:rPr>
                <w:noProof/>
                <w:webHidden/>
              </w:rPr>
              <w:t>37</w:t>
            </w:r>
            <w:r w:rsidR="006E6FA9">
              <w:rPr>
                <w:noProof/>
                <w:webHidden/>
              </w:rPr>
              <w:fldChar w:fldCharType="end"/>
            </w:r>
          </w:hyperlink>
        </w:p>
        <w:p w14:paraId="3D6992C1" w14:textId="7326EC0A" w:rsidR="006E6FA9" w:rsidRDefault="00DA074D">
          <w:pPr>
            <w:pStyle w:val="TOC2"/>
            <w:tabs>
              <w:tab w:val="left" w:pos="880"/>
              <w:tab w:val="right" w:leader="dot" w:pos="9350"/>
            </w:tabs>
            <w:rPr>
              <w:rFonts w:eastAsiaTheme="minorEastAsia"/>
              <w:noProof/>
              <w:lang w:eastAsia="ja-JP"/>
            </w:rPr>
          </w:pPr>
          <w:hyperlink w:anchor="_Toc481669201" w:history="1">
            <w:r w:rsidR="006E6FA9" w:rsidRPr="00396906">
              <w:rPr>
                <w:rStyle w:val="Hyperlink"/>
                <w:noProof/>
              </w:rPr>
              <w:t>12.2</w:t>
            </w:r>
            <w:r w:rsidR="006E6FA9">
              <w:rPr>
                <w:rFonts w:eastAsiaTheme="minorEastAsia"/>
                <w:noProof/>
                <w:lang w:eastAsia="ja-JP"/>
              </w:rPr>
              <w:tab/>
            </w:r>
            <w:r w:rsidR="006E6FA9" w:rsidRPr="00396906">
              <w:rPr>
                <w:rStyle w:val="Hyperlink"/>
                <w:noProof/>
              </w:rPr>
              <w:t>Layout</w:t>
            </w:r>
            <w:r w:rsidR="006E6FA9">
              <w:rPr>
                <w:noProof/>
                <w:webHidden/>
              </w:rPr>
              <w:tab/>
            </w:r>
            <w:r w:rsidR="006E6FA9">
              <w:rPr>
                <w:noProof/>
                <w:webHidden/>
              </w:rPr>
              <w:fldChar w:fldCharType="begin"/>
            </w:r>
            <w:r w:rsidR="006E6FA9">
              <w:rPr>
                <w:noProof/>
                <w:webHidden/>
              </w:rPr>
              <w:instrText xml:space="preserve"> PAGEREF _Toc481669201 \h </w:instrText>
            </w:r>
            <w:r w:rsidR="006E6FA9">
              <w:rPr>
                <w:noProof/>
                <w:webHidden/>
              </w:rPr>
            </w:r>
            <w:r w:rsidR="006E6FA9">
              <w:rPr>
                <w:noProof/>
                <w:webHidden/>
              </w:rPr>
              <w:fldChar w:fldCharType="separate"/>
            </w:r>
            <w:r w:rsidR="006E6FA9">
              <w:rPr>
                <w:noProof/>
                <w:webHidden/>
              </w:rPr>
              <w:t>38</w:t>
            </w:r>
            <w:r w:rsidR="006E6FA9">
              <w:rPr>
                <w:noProof/>
                <w:webHidden/>
              </w:rPr>
              <w:fldChar w:fldCharType="end"/>
            </w:r>
          </w:hyperlink>
        </w:p>
        <w:p w14:paraId="162FD2E1" w14:textId="1C3B6502" w:rsidR="006E6FA9" w:rsidRDefault="00DA074D">
          <w:pPr>
            <w:pStyle w:val="TOC2"/>
            <w:tabs>
              <w:tab w:val="left" w:pos="880"/>
              <w:tab w:val="right" w:leader="dot" w:pos="9350"/>
            </w:tabs>
            <w:rPr>
              <w:rFonts w:eastAsiaTheme="minorEastAsia"/>
              <w:noProof/>
              <w:lang w:eastAsia="ja-JP"/>
            </w:rPr>
          </w:pPr>
          <w:hyperlink w:anchor="_Toc481669202" w:history="1">
            <w:r w:rsidR="006E6FA9" w:rsidRPr="00396906">
              <w:rPr>
                <w:rStyle w:val="Hyperlink"/>
                <w:noProof/>
              </w:rPr>
              <w:t>12.3</w:t>
            </w:r>
            <w:r w:rsidR="006E6FA9">
              <w:rPr>
                <w:rFonts w:eastAsiaTheme="minorEastAsia"/>
                <w:noProof/>
                <w:lang w:eastAsia="ja-JP"/>
              </w:rPr>
              <w:tab/>
            </w:r>
            <w:r w:rsidR="006E6FA9" w:rsidRPr="00396906">
              <w:rPr>
                <w:rStyle w:val="Hyperlink"/>
                <w:noProof/>
              </w:rPr>
              <w:t>Window</w:t>
            </w:r>
            <w:r w:rsidR="006E6FA9">
              <w:rPr>
                <w:noProof/>
                <w:webHidden/>
              </w:rPr>
              <w:tab/>
            </w:r>
            <w:r w:rsidR="006E6FA9">
              <w:rPr>
                <w:noProof/>
                <w:webHidden/>
              </w:rPr>
              <w:fldChar w:fldCharType="begin"/>
            </w:r>
            <w:r w:rsidR="006E6FA9">
              <w:rPr>
                <w:noProof/>
                <w:webHidden/>
              </w:rPr>
              <w:instrText xml:space="preserve"> PAGEREF _Toc481669202 \h </w:instrText>
            </w:r>
            <w:r w:rsidR="006E6FA9">
              <w:rPr>
                <w:noProof/>
                <w:webHidden/>
              </w:rPr>
            </w:r>
            <w:r w:rsidR="006E6FA9">
              <w:rPr>
                <w:noProof/>
                <w:webHidden/>
              </w:rPr>
              <w:fldChar w:fldCharType="separate"/>
            </w:r>
            <w:r w:rsidR="006E6FA9">
              <w:rPr>
                <w:noProof/>
                <w:webHidden/>
              </w:rPr>
              <w:t>38</w:t>
            </w:r>
            <w:r w:rsidR="006E6FA9">
              <w:rPr>
                <w:noProof/>
                <w:webHidden/>
              </w:rPr>
              <w:fldChar w:fldCharType="end"/>
            </w:r>
          </w:hyperlink>
        </w:p>
        <w:p w14:paraId="43B9B045" w14:textId="6AF233AB" w:rsidR="006E6FA9" w:rsidRDefault="00DA074D">
          <w:pPr>
            <w:pStyle w:val="TOC3"/>
            <w:tabs>
              <w:tab w:val="left" w:pos="1320"/>
              <w:tab w:val="right" w:leader="dot" w:pos="9350"/>
            </w:tabs>
            <w:rPr>
              <w:rFonts w:eastAsiaTheme="minorEastAsia"/>
              <w:noProof/>
              <w:lang w:eastAsia="ja-JP"/>
            </w:rPr>
          </w:pPr>
          <w:hyperlink w:anchor="_Toc481669203" w:history="1">
            <w:r w:rsidR="006E6FA9" w:rsidRPr="00396906">
              <w:rPr>
                <w:rStyle w:val="Hyperlink"/>
                <w:noProof/>
              </w:rPr>
              <w:t>12.3.1</w:t>
            </w:r>
            <w:r w:rsidR="006E6FA9">
              <w:rPr>
                <w:rFonts w:eastAsiaTheme="minorEastAsia"/>
                <w:noProof/>
                <w:lang w:eastAsia="ja-JP"/>
              </w:rPr>
              <w:tab/>
            </w:r>
            <w:r w:rsidR="006E6FA9" w:rsidRPr="00396906">
              <w:rPr>
                <w:rStyle w:val="Hyperlink"/>
                <w:noProof/>
              </w:rPr>
              <w:t>Kiosk Mode</w:t>
            </w:r>
            <w:r w:rsidR="006E6FA9">
              <w:rPr>
                <w:noProof/>
                <w:webHidden/>
              </w:rPr>
              <w:tab/>
            </w:r>
            <w:r w:rsidR="006E6FA9">
              <w:rPr>
                <w:noProof/>
                <w:webHidden/>
              </w:rPr>
              <w:fldChar w:fldCharType="begin"/>
            </w:r>
            <w:r w:rsidR="006E6FA9">
              <w:rPr>
                <w:noProof/>
                <w:webHidden/>
              </w:rPr>
              <w:instrText xml:space="preserve"> PAGEREF _Toc481669203 \h </w:instrText>
            </w:r>
            <w:r w:rsidR="006E6FA9">
              <w:rPr>
                <w:noProof/>
                <w:webHidden/>
              </w:rPr>
            </w:r>
            <w:r w:rsidR="006E6FA9">
              <w:rPr>
                <w:noProof/>
                <w:webHidden/>
              </w:rPr>
              <w:fldChar w:fldCharType="separate"/>
            </w:r>
            <w:r w:rsidR="006E6FA9">
              <w:rPr>
                <w:noProof/>
                <w:webHidden/>
              </w:rPr>
              <w:t>38</w:t>
            </w:r>
            <w:r w:rsidR="006E6FA9">
              <w:rPr>
                <w:noProof/>
                <w:webHidden/>
              </w:rPr>
              <w:fldChar w:fldCharType="end"/>
            </w:r>
          </w:hyperlink>
        </w:p>
        <w:p w14:paraId="45AC1930" w14:textId="3116BE42" w:rsidR="006E6FA9" w:rsidRDefault="00DA074D">
          <w:pPr>
            <w:pStyle w:val="TOC2"/>
            <w:tabs>
              <w:tab w:val="left" w:pos="880"/>
              <w:tab w:val="right" w:leader="dot" w:pos="9350"/>
            </w:tabs>
            <w:rPr>
              <w:rFonts w:eastAsiaTheme="minorEastAsia"/>
              <w:noProof/>
              <w:lang w:eastAsia="ja-JP"/>
            </w:rPr>
          </w:pPr>
          <w:hyperlink w:anchor="_Toc481669204" w:history="1">
            <w:r w:rsidR="006E6FA9" w:rsidRPr="00396906">
              <w:rPr>
                <w:rStyle w:val="Hyperlink"/>
                <w:noProof/>
              </w:rPr>
              <w:t>12.4</w:t>
            </w:r>
            <w:r w:rsidR="006E6FA9">
              <w:rPr>
                <w:rFonts w:eastAsiaTheme="minorEastAsia"/>
                <w:noProof/>
                <w:lang w:eastAsia="ja-JP"/>
              </w:rPr>
              <w:tab/>
            </w:r>
            <w:r w:rsidR="006E6FA9" w:rsidRPr="00396906">
              <w:rPr>
                <w:rStyle w:val="Hyperlink"/>
                <w:noProof/>
              </w:rPr>
              <w:t>Help</w:t>
            </w:r>
            <w:r w:rsidR="006E6FA9">
              <w:rPr>
                <w:noProof/>
                <w:webHidden/>
              </w:rPr>
              <w:tab/>
            </w:r>
            <w:r w:rsidR="006E6FA9">
              <w:rPr>
                <w:noProof/>
                <w:webHidden/>
              </w:rPr>
              <w:fldChar w:fldCharType="begin"/>
            </w:r>
            <w:r w:rsidR="006E6FA9">
              <w:rPr>
                <w:noProof/>
                <w:webHidden/>
              </w:rPr>
              <w:instrText xml:space="preserve"> PAGEREF _Toc481669204 \h </w:instrText>
            </w:r>
            <w:r w:rsidR="006E6FA9">
              <w:rPr>
                <w:noProof/>
                <w:webHidden/>
              </w:rPr>
            </w:r>
            <w:r w:rsidR="006E6FA9">
              <w:rPr>
                <w:noProof/>
                <w:webHidden/>
              </w:rPr>
              <w:fldChar w:fldCharType="separate"/>
            </w:r>
            <w:r w:rsidR="006E6FA9">
              <w:rPr>
                <w:noProof/>
                <w:webHidden/>
              </w:rPr>
              <w:t>39</w:t>
            </w:r>
            <w:r w:rsidR="006E6FA9">
              <w:rPr>
                <w:noProof/>
                <w:webHidden/>
              </w:rPr>
              <w:fldChar w:fldCharType="end"/>
            </w:r>
          </w:hyperlink>
        </w:p>
        <w:p w14:paraId="764F2345" w14:textId="59E63262" w:rsidR="006E6FA9" w:rsidRDefault="00DA074D">
          <w:pPr>
            <w:pStyle w:val="TOC1"/>
            <w:tabs>
              <w:tab w:val="left" w:pos="660"/>
              <w:tab w:val="right" w:leader="dot" w:pos="9350"/>
            </w:tabs>
            <w:rPr>
              <w:rFonts w:eastAsiaTheme="minorEastAsia"/>
              <w:noProof/>
              <w:lang w:eastAsia="ja-JP"/>
            </w:rPr>
          </w:pPr>
          <w:hyperlink w:anchor="_Toc481669205" w:history="1">
            <w:r w:rsidR="006E6FA9" w:rsidRPr="00396906">
              <w:rPr>
                <w:rStyle w:val="Hyperlink"/>
                <w:noProof/>
              </w:rPr>
              <w:t>13</w:t>
            </w:r>
            <w:r w:rsidR="006E6FA9">
              <w:rPr>
                <w:rFonts w:eastAsiaTheme="minorEastAsia"/>
                <w:noProof/>
                <w:lang w:eastAsia="ja-JP"/>
              </w:rPr>
              <w:tab/>
            </w:r>
            <w:r w:rsidR="006E6FA9" w:rsidRPr="00396906">
              <w:rPr>
                <w:rStyle w:val="Hyperlink"/>
                <w:noProof/>
              </w:rPr>
              <w:t>Configuration Files</w:t>
            </w:r>
            <w:r w:rsidR="006E6FA9">
              <w:rPr>
                <w:noProof/>
                <w:webHidden/>
              </w:rPr>
              <w:tab/>
            </w:r>
            <w:r w:rsidR="006E6FA9">
              <w:rPr>
                <w:noProof/>
                <w:webHidden/>
              </w:rPr>
              <w:fldChar w:fldCharType="begin"/>
            </w:r>
            <w:r w:rsidR="006E6FA9">
              <w:rPr>
                <w:noProof/>
                <w:webHidden/>
              </w:rPr>
              <w:instrText xml:space="preserve"> PAGEREF _Toc481669205 \h </w:instrText>
            </w:r>
            <w:r w:rsidR="006E6FA9">
              <w:rPr>
                <w:noProof/>
                <w:webHidden/>
              </w:rPr>
            </w:r>
            <w:r w:rsidR="006E6FA9">
              <w:rPr>
                <w:noProof/>
                <w:webHidden/>
              </w:rPr>
              <w:fldChar w:fldCharType="separate"/>
            </w:r>
            <w:r w:rsidR="006E6FA9">
              <w:rPr>
                <w:noProof/>
                <w:webHidden/>
              </w:rPr>
              <w:t>39</w:t>
            </w:r>
            <w:r w:rsidR="006E6FA9">
              <w:rPr>
                <w:noProof/>
                <w:webHidden/>
              </w:rPr>
              <w:fldChar w:fldCharType="end"/>
            </w:r>
          </w:hyperlink>
        </w:p>
        <w:p w14:paraId="5509104A" w14:textId="467FDFF2" w:rsidR="006E6FA9" w:rsidRDefault="00DA074D">
          <w:pPr>
            <w:pStyle w:val="TOC2"/>
            <w:tabs>
              <w:tab w:val="left" w:pos="880"/>
              <w:tab w:val="right" w:leader="dot" w:pos="9350"/>
            </w:tabs>
            <w:rPr>
              <w:rFonts w:eastAsiaTheme="minorEastAsia"/>
              <w:noProof/>
              <w:lang w:eastAsia="ja-JP"/>
            </w:rPr>
          </w:pPr>
          <w:hyperlink w:anchor="_Toc481669206" w:history="1">
            <w:r w:rsidR="006E6FA9" w:rsidRPr="00396906">
              <w:rPr>
                <w:rStyle w:val="Hyperlink"/>
                <w:noProof/>
              </w:rPr>
              <w:t>13.1</w:t>
            </w:r>
            <w:r w:rsidR="006E6FA9">
              <w:rPr>
                <w:rFonts w:eastAsiaTheme="minorEastAsia"/>
                <w:noProof/>
                <w:lang w:eastAsia="ja-JP"/>
              </w:rPr>
              <w:tab/>
            </w:r>
            <w:r w:rsidR="006E6FA9" w:rsidRPr="00396906">
              <w:rPr>
                <w:rStyle w:val="Hyperlink"/>
                <w:noProof/>
              </w:rPr>
              <w:t>Swarm.config</w:t>
            </w:r>
            <w:r w:rsidR="006E6FA9">
              <w:rPr>
                <w:noProof/>
                <w:webHidden/>
              </w:rPr>
              <w:tab/>
            </w:r>
            <w:r w:rsidR="006E6FA9">
              <w:rPr>
                <w:noProof/>
                <w:webHidden/>
              </w:rPr>
              <w:fldChar w:fldCharType="begin"/>
            </w:r>
            <w:r w:rsidR="006E6FA9">
              <w:rPr>
                <w:noProof/>
                <w:webHidden/>
              </w:rPr>
              <w:instrText xml:space="preserve"> PAGEREF _Toc481669206 \h </w:instrText>
            </w:r>
            <w:r w:rsidR="006E6FA9">
              <w:rPr>
                <w:noProof/>
                <w:webHidden/>
              </w:rPr>
            </w:r>
            <w:r w:rsidR="006E6FA9">
              <w:rPr>
                <w:noProof/>
                <w:webHidden/>
              </w:rPr>
              <w:fldChar w:fldCharType="separate"/>
            </w:r>
            <w:r w:rsidR="006E6FA9">
              <w:rPr>
                <w:noProof/>
                <w:webHidden/>
              </w:rPr>
              <w:t>39</w:t>
            </w:r>
            <w:r w:rsidR="006E6FA9">
              <w:rPr>
                <w:noProof/>
                <w:webHidden/>
              </w:rPr>
              <w:fldChar w:fldCharType="end"/>
            </w:r>
          </w:hyperlink>
        </w:p>
        <w:p w14:paraId="57C2DB65" w14:textId="75693522" w:rsidR="006E6FA9" w:rsidRDefault="00DA074D">
          <w:pPr>
            <w:pStyle w:val="TOC2"/>
            <w:tabs>
              <w:tab w:val="left" w:pos="880"/>
              <w:tab w:val="right" w:leader="dot" w:pos="9350"/>
            </w:tabs>
            <w:rPr>
              <w:rFonts w:eastAsiaTheme="minorEastAsia"/>
              <w:noProof/>
              <w:lang w:eastAsia="ja-JP"/>
            </w:rPr>
          </w:pPr>
          <w:hyperlink w:anchor="_Toc481669207" w:history="1">
            <w:r w:rsidR="006E6FA9" w:rsidRPr="00396906">
              <w:rPr>
                <w:rStyle w:val="Hyperlink"/>
                <w:noProof/>
              </w:rPr>
              <w:t>13.2</w:t>
            </w:r>
            <w:r w:rsidR="006E6FA9">
              <w:rPr>
                <w:rFonts w:eastAsiaTheme="minorEastAsia"/>
                <w:noProof/>
                <w:lang w:eastAsia="ja-JP"/>
              </w:rPr>
              <w:tab/>
            </w:r>
            <w:r w:rsidR="006E6FA9" w:rsidRPr="00396906">
              <w:rPr>
                <w:rStyle w:val="Hyperlink"/>
                <w:noProof/>
              </w:rPr>
              <w:t>DataSources.config</w:t>
            </w:r>
            <w:r w:rsidR="006E6FA9">
              <w:rPr>
                <w:noProof/>
                <w:webHidden/>
              </w:rPr>
              <w:tab/>
            </w:r>
            <w:r w:rsidR="006E6FA9">
              <w:rPr>
                <w:noProof/>
                <w:webHidden/>
              </w:rPr>
              <w:fldChar w:fldCharType="begin"/>
            </w:r>
            <w:r w:rsidR="006E6FA9">
              <w:rPr>
                <w:noProof/>
                <w:webHidden/>
              </w:rPr>
              <w:instrText xml:space="preserve"> PAGEREF _Toc481669207 \h </w:instrText>
            </w:r>
            <w:r w:rsidR="006E6FA9">
              <w:rPr>
                <w:noProof/>
                <w:webHidden/>
              </w:rPr>
            </w:r>
            <w:r w:rsidR="006E6FA9">
              <w:rPr>
                <w:noProof/>
                <w:webHidden/>
              </w:rPr>
              <w:fldChar w:fldCharType="separate"/>
            </w:r>
            <w:r w:rsidR="006E6FA9">
              <w:rPr>
                <w:noProof/>
                <w:webHidden/>
              </w:rPr>
              <w:t>39</w:t>
            </w:r>
            <w:r w:rsidR="006E6FA9">
              <w:rPr>
                <w:noProof/>
                <w:webHidden/>
              </w:rPr>
              <w:fldChar w:fldCharType="end"/>
            </w:r>
          </w:hyperlink>
        </w:p>
        <w:p w14:paraId="69679CD6" w14:textId="28077BA0" w:rsidR="006E6FA9" w:rsidRDefault="00DA074D">
          <w:pPr>
            <w:pStyle w:val="TOC2"/>
            <w:tabs>
              <w:tab w:val="left" w:pos="880"/>
              <w:tab w:val="right" w:leader="dot" w:pos="9350"/>
            </w:tabs>
            <w:rPr>
              <w:rFonts w:eastAsiaTheme="minorEastAsia"/>
              <w:noProof/>
              <w:lang w:eastAsia="ja-JP"/>
            </w:rPr>
          </w:pPr>
          <w:hyperlink w:anchor="_Toc481669208" w:history="1">
            <w:r w:rsidR="006E6FA9" w:rsidRPr="00396906">
              <w:rPr>
                <w:rStyle w:val="Hyperlink"/>
                <w:noProof/>
              </w:rPr>
              <w:t>13.3</w:t>
            </w:r>
            <w:r w:rsidR="006E6FA9">
              <w:rPr>
                <w:rFonts w:eastAsiaTheme="minorEastAsia"/>
                <w:noProof/>
                <w:lang w:eastAsia="ja-JP"/>
              </w:rPr>
              <w:tab/>
            </w:r>
            <w:r w:rsidR="006E6FA9" w:rsidRPr="00396906">
              <w:rPr>
                <w:rStyle w:val="Hyperlink"/>
                <w:noProof/>
              </w:rPr>
              <w:t>NTP.config</w:t>
            </w:r>
            <w:r w:rsidR="006E6FA9">
              <w:rPr>
                <w:noProof/>
                <w:webHidden/>
              </w:rPr>
              <w:tab/>
            </w:r>
            <w:r w:rsidR="006E6FA9">
              <w:rPr>
                <w:noProof/>
                <w:webHidden/>
              </w:rPr>
              <w:fldChar w:fldCharType="begin"/>
            </w:r>
            <w:r w:rsidR="006E6FA9">
              <w:rPr>
                <w:noProof/>
                <w:webHidden/>
              </w:rPr>
              <w:instrText xml:space="preserve"> PAGEREF _Toc481669208 \h </w:instrText>
            </w:r>
            <w:r w:rsidR="006E6FA9">
              <w:rPr>
                <w:noProof/>
                <w:webHidden/>
              </w:rPr>
            </w:r>
            <w:r w:rsidR="006E6FA9">
              <w:rPr>
                <w:noProof/>
                <w:webHidden/>
              </w:rPr>
              <w:fldChar w:fldCharType="separate"/>
            </w:r>
            <w:r w:rsidR="006E6FA9">
              <w:rPr>
                <w:noProof/>
                <w:webHidden/>
              </w:rPr>
              <w:t>39</w:t>
            </w:r>
            <w:r w:rsidR="006E6FA9">
              <w:rPr>
                <w:noProof/>
                <w:webHidden/>
              </w:rPr>
              <w:fldChar w:fldCharType="end"/>
            </w:r>
          </w:hyperlink>
        </w:p>
        <w:p w14:paraId="46F8B434" w14:textId="71904A16" w:rsidR="006E6FA9" w:rsidRDefault="00DA074D">
          <w:pPr>
            <w:pStyle w:val="TOC2"/>
            <w:tabs>
              <w:tab w:val="left" w:pos="880"/>
              <w:tab w:val="right" w:leader="dot" w:pos="9350"/>
            </w:tabs>
            <w:rPr>
              <w:rFonts w:eastAsiaTheme="minorEastAsia"/>
              <w:noProof/>
              <w:lang w:eastAsia="ja-JP"/>
            </w:rPr>
          </w:pPr>
          <w:hyperlink w:anchor="_Toc481669209" w:history="1">
            <w:r w:rsidR="006E6FA9" w:rsidRPr="00396906">
              <w:rPr>
                <w:rStyle w:val="Hyperlink"/>
                <w:noProof/>
              </w:rPr>
              <w:t>13.4</w:t>
            </w:r>
            <w:r w:rsidR="006E6FA9">
              <w:rPr>
                <w:rFonts w:eastAsiaTheme="minorEastAsia"/>
                <w:noProof/>
                <w:lang w:eastAsia="ja-JP"/>
              </w:rPr>
              <w:tab/>
            </w:r>
            <w:r w:rsidR="006E6FA9" w:rsidRPr="00396906">
              <w:rPr>
                <w:rStyle w:val="Hyperlink"/>
                <w:noProof/>
              </w:rPr>
              <w:t>SwarmGroups.config</w:t>
            </w:r>
            <w:r w:rsidR="006E6FA9">
              <w:rPr>
                <w:noProof/>
                <w:webHidden/>
              </w:rPr>
              <w:tab/>
            </w:r>
            <w:r w:rsidR="006E6FA9">
              <w:rPr>
                <w:noProof/>
                <w:webHidden/>
              </w:rPr>
              <w:fldChar w:fldCharType="begin"/>
            </w:r>
            <w:r w:rsidR="006E6FA9">
              <w:rPr>
                <w:noProof/>
                <w:webHidden/>
              </w:rPr>
              <w:instrText xml:space="preserve"> PAGEREF _Toc481669209 \h </w:instrText>
            </w:r>
            <w:r w:rsidR="006E6FA9">
              <w:rPr>
                <w:noProof/>
                <w:webHidden/>
              </w:rPr>
            </w:r>
            <w:r w:rsidR="006E6FA9">
              <w:rPr>
                <w:noProof/>
                <w:webHidden/>
              </w:rPr>
              <w:fldChar w:fldCharType="separate"/>
            </w:r>
            <w:r w:rsidR="006E6FA9">
              <w:rPr>
                <w:noProof/>
                <w:webHidden/>
              </w:rPr>
              <w:t>40</w:t>
            </w:r>
            <w:r w:rsidR="006E6FA9">
              <w:rPr>
                <w:noProof/>
                <w:webHidden/>
              </w:rPr>
              <w:fldChar w:fldCharType="end"/>
            </w:r>
          </w:hyperlink>
        </w:p>
        <w:p w14:paraId="4E260F66" w14:textId="2D2C06B0" w:rsidR="006E6FA9" w:rsidRDefault="00DA074D">
          <w:pPr>
            <w:pStyle w:val="TOC2"/>
            <w:tabs>
              <w:tab w:val="left" w:pos="880"/>
              <w:tab w:val="right" w:leader="dot" w:pos="9350"/>
            </w:tabs>
            <w:rPr>
              <w:rFonts w:eastAsiaTheme="minorEastAsia"/>
              <w:noProof/>
              <w:lang w:eastAsia="ja-JP"/>
            </w:rPr>
          </w:pPr>
          <w:hyperlink w:anchor="_Toc481669210" w:history="1">
            <w:r w:rsidR="006E6FA9" w:rsidRPr="00396906">
              <w:rPr>
                <w:rStyle w:val="Hyperlink"/>
                <w:noProof/>
              </w:rPr>
              <w:t>13.5</w:t>
            </w:r>
            <w:r w:rsidR="006E6FA9">
              <w:rPr>
                <w:rFonts w:eastAsiaTheme="minorEastAsia"/>
                <w:noProof/>
                <w:lang w:eastAsia="ja-JP"/>
              </w:rPr>
              <w:tab/>
            </w:r>
            <w:r w:rsidR="006E6FA9" w:rsidRPr="00396906">
              <w:rPr>
                <w:rStyle w:val="Hyperlink"/>
                <w:noProof/>
              </w:rPr>
              <w:t>RsamDefaults.config</w:t>
            </w:r>
            <w:r w:rsidR="006E6FA9">
              <w:rPr>
                <w:noProof/>
                <w:webHidden/>
              </w:rPr>
              <w:tab/>
            </w:r>
            <w:r w:rsidR="006E6FA9">
              <w:rPr>
                <w:noProof/>
                <w:webHidden/>
              </w:rPr>
              <w:fldChar w:fldCharType="begin"/>
            </w:r>
            <w:r w:rsidR="006E6FA9">
              <w:rPr>
                <w:noProof/>
                <w:webHidden/>
              </w:rPr>
              <w:instrText xml:space="preserve"> PAGEREF _Toc481669210 \h </w:instrText>
            </w:r>
            <w:r w:rsidR="006E6FA9">
              <w:rPr>
                <w:noProof/>
                <w:webHidden/>
              </w:rPr>
            </w:r>
            <w:r w:rsidR="006E6FA9">
              <w:rPr>
                <w:noProof/>
                <w:webHidden/>
              </w:rPr>
              <w:fldChar w:fldCharType="separate"/>
            </w:r>
            <w:r w:rsidR="006E6FA9">
              <w:rPr>
                <w:noProof/>
                <w:webHidden/>
              </w:rPr>
              <w:t>40</w:t>
            </w:r>
            <w:r w:rsidR="006E6FA9">
              <w:rPr>
                <w:noProof/>
                <w:webHidden/>
              </w:rPr>
              <w:fldChar w:fldCharType="end"/>
            </w:r>
          </w:hyperlink>
        </w:p>
        <w:p w14:paraId="25299419" w14:textId="2DB0EECE" w:rsidR="006E6FA9" w:rsidRDefault="00DA074D">
          <w:pPr>
            <w:pStyle w:val="TOC2"/>
            <w:tabs>
              <w:tab w:val="left" w:pos="880"/>
              <w:tab w:val="right" w:leader="dot" w:pos="9350"/>
            </w:tabs>
            <w:rPr>
              <w:rFonts w:eastAsiaTheme="minorEastAsia"/>
              <w:noProof/>
              <w:lang w:eastAsia="ja-JP"/>
            </w:rPr>
          </w:pPr>
          <w:hyperlink w:anchor="_Toc481669211" w:history="1">
            <w:r w:rsidR="006E6FA9" w:rsidRPr="00396906">
              <w:rPr>
                <w:rStyle w:val="Hyperlink"/>
                <w:noProof/>
              </w:rPr>
              <w:t>13.6</w:t>
            </w:r>
            <w:r w:rsidR="006E6FA9">
              <w:rPr>
                <w:rFonts w:eastAsiaTheme="minorEastAsia"/>
                <w:noProof/>
                <w:lang w:eastAsia="ja-JP"/>
              </w:rPr>
              <w:tab/>
            </w:r>
            <w:r w:rsidR="006E6FA9" w:rsidRPr="00396906">
              <w:rPr>
                <w:rStyle w:val="Hyperlink"/>
                <w:noProof/>
              </w:rPr>
              <w:t>WaveDefaults.config</w:t>
            </w:r>
            <w:r w:rsidR="006E6FA9">
              <w:rPr>
                <w:noProof/>
                <w:webHidden/>
              </w:rPr>
              <w:tab/>
            </w:r>
            <w:r w:rsidR="006E6FA9">
              <w:rPr>
                <w:noProof/>
                <w:webHidden/>
              </w:rPr>
              <w:fldChar w:fldCharType="begin"/>
            </w:r>
            <w:r w:rsidR="006E6FA9">
              <w:rPr>
                <w:noProof/>
                <w:webHidden/>
              </w:rPr>
              <w:instrText xml:space="preserve"> PAGEREF _Toc481669211 \h </w:instrText>
            </w:r>
            <w:r w:rsidR="006E6FA9">
              <w:rPr>
                <w:noProof/>
                <w:webHidden/>
              </w:rPr>
            </w:r>
            <w:r w:rsidR="006E6FA9">
              <w:rPr>
                <w:noProof/>
                <w:webHidden/>
              </w:rPr>
              <w:fldChar w:fldCharType="separate"/>
            </w:r>
            <w:r w:rsidR="006E6FA9">
              <w:rPr>
                <w:noProof/>
                <w:webHidden/>
              </w:rPr>
              <w:t>40</w:t>
            </w:r>
            <w:r w:rsidR="006E6FA9">
              <w:rPr>
                <w:noProof/>
                <w:webHidden/>
              </w:rPr>
              <w:fldChar w:fldCharType="end"/>
            </w:r>
          </w:hyperlink>
        </w:p>
        <w:p w14:paraId="46E7427E" w14:textId="119F819B" w:rsidR="001C0100" w:rsidRDefault="001C0100">
          <w:r>
            <w:rPr>
              <w:b/>
              <w:bCs/>
              <w:noProof/>
            </w:rPr>
            <w:fldChar w:fldCharType="end"/>
          </w:r>
        </w:p>
      </w:sdtContent>
    </w:sdt>
    <w:p w14:paraId="330BF52A" w14:textId="469935D8" w:rsidR="002E5E3B" w:rsidRDefault="002E5E3B">
      <w:pPr>
        <w:spacing w:after="160" w:line="259" w:lineRule="auto"/>
        <w:rPr>
          <w:rFonts w:eastAsiaTheme="majorEastAsia" w:cstheme="minorHAnsi"/>
          <w:b/>
          <w:sz w:val="32"/>
          <w:szCs w:val="32"/>
        </w:rPr>
      </w:pPr>
      <w:r>
        <w:br w:type="page"/>
      </w:r>
    </w:p>
    <w:p w14:paraId="64820A06" w14:textId="4A121712" w:rsidR="006E1897" w:rsidRPr="00AA1255" w:rsidRDefault="00B22011" w:rsidP="0055707E">
      <w:pPr>
        <w:pStyle w:val="Heading1"/>
      </w:pPr>
      <w:bookmarkStart w:id="1" w:name="_Toc481669145"/>
      <w:r w:rsidRPr="00C40F81">
        <w:lastRenderedPageBreak/>
        <w:t>Introduction</w:t>
      </w:r>
      <w:bookmarkEnd w:id="0"/>
      <w:bookmarkEnd w:id="1"/>
    </w:p>
    <w:p w14:paraId="6BC7854F" w14:textId="77777777" w:rsidR="006E1897" w:rsidRPr="00D60D85" w:rsidRDefault="00673284" w:rsidP="0054738D">
      <w:pPr>
        <w:pStyle w:val="Heading2"/>
      </w:pPr>
      <w:bookmarkStart w:id="2" w:name="_Toc481669146"/>
      <w:r w:rsidRPr="00D60D85">
        <w:t>About</w:t>
      </w:r>
      <w:bookmarkEnd w:id="2"/>
    </w:p>
    <w:p w14:paraId="60520E93" w14:textId="77777777" w:rsidR="00AA1255" w:rsidRPr="0055707E" w:rsidRDefault="00AA1255" w:rsidP="0055707E">
      <w:r w:rsidRPr="0055707E">
        <w:t>SWARM, Seismic Wave Analysis and Real-time Monitor, is a Java application designed</w:t>
      </w:r>
    </w:p>
    <w:p w14:paraId="47060660" w14:textId="77777777" w:rsidR="00AA1255" w:rsidRPr="0055707E" w:rsidRDefault="00AA1255" w:rsidP="0055707E">
      <w:r w:rsidRPr="0055707E">
        <w:t xml:space="preserve">to display and analyze seismic waveforms in real-time. </w:t>
      </w:r>
      <w:r w:rsidR="00D21E5E" w:rsidRPr="0055707E">
        <w:t xml:space="preserve">SWARM is a functional replacement to the traditional helicorder, but also has many other tools for visualizing wave forms, such as frequency spectra plots and spectrograms.  </w:t>
      </w:r>
      <w:r w:rsidR="006D46E4" w:rsidRPr="0055707E">
        <w:t xml:space="preserve">Other features include ability to obtain station metadata for plotting on map, and support for IRIS DMC connections. </w:t>
      </w:r>
      <w:r w:rsidR="00D21E5E" w:rsidRPr="0055707E">
        <w:t>Recent additions include ability to view NEIC events and do basic picks.</w:t>
      </w:r>
    </w:p>
    <w:p w14:paraId="4D2F7D12" w14:textId="77777777" w:rsidR="00C40F81" w:rsidRDefault="00AA1255" w:rsidP="00696F90">
      <w:pPr>
        <w:ind w:firstLine="576"/>
      </w:pPr>
      <w:r w:rsidRPr="0055707E">
        <w:t xml:space="preserve">SWARM was developed at the Alaska Volcano Observatory (AVO) in </w:t>
      </w:r>
      <w:r w:rsidR="003C1381" w:rsidRPr="0055707E">
        <w:t>2004 and is still used at various volcano observatories around the world.</w:t>
      </w:r>
      <w:r w:rsidR="00F44973">
        <w:t xml:space="preserve">  The latest version of SWARM can be obtained from </w:t>
      </w:r>
      <w:hyperlink r:id="rId6" w:history="1">
        <w:r w:rsidR="00F44973" w:rsidRPr="00696F90">
          <w:rPr>
            <w:rStyle w:val="Hyperlink"/>
          </w:rPr>
          <w:t>https://volcanoes.usgs.gov/software/swarm/download.php</w:t>
        </w:r>
      </w:hyperlink>
      <w:r w:rsidR="00F44973">
        <w:t>.</w:t>
      </w:r>
    </w:p>
    <w:p w14:paraId="31DE0078" w14:textId="77777777" w:rsidR="006B60B9" w:rsidRDefault="006B60B9" w:rsidP="006B60B9">
      <w:pPr>
        <w:pStyle w:val="Heading1"/>
      </w:pPr>
      <w:bookmarkStart w:id="3" w:name="_Toc481669147"/>
      <w:r>
        <w:t>Getting Started</w:t>
      </w:r>
      <w:bookmarkEnd w:id="3"/>
    </w:p>
    <w:p w14:paraId="2CC4C8C5" w14:textId="77777777" w:rsidR="00C40F81" w:rsidRDefault="0055707E" w:rsidP="0054738D">
      <w:pPr>
        <w:pStyle w:val="Heading2"/>
        <w:numPr>
          <w:ilvl w:val="1"/>
          <w:numId w:val="4"/>
        </w:numPr>
      </w:pPr>
      <w:bookmarkStart w:id="4" w:name="_Toc481669148"/>
      <w:r>
        <w:t>System Requirements</w:t>
      </w:r>
      <w:bookmarkEnd w:id="4"/>
    </w:p>
    <w:p w14:paraId="14570ADB" w14:textId="0CB0D3F9" w:rsidR="0055707E" w:rsidRDefault="0055707E" w:rsidP="0055707E">
      <w:r>
        <w:t xml:space="preserve">SWARM is platform independent (will run on any operating system) but requires a graphical display and a Java Virtual Machine 1.6 or greater.   </w:t>
      </w:r>
      <w:r w:rsidR="00C15513">
        <w:t>Due to the large volume of data and complex calculations performed it is recommended to run on SWARM with modern specifications for memory and processing speed.  The less memory and processing speed the computer has, the more likely that SWARM’s performance is affected when pulling and analyzing large data sets.</w:t>
      </w:r>
      <w:r w:rsidR="00DF7F10">
        <w:t xml:space="preserve">  Minimum screen display of 1024 x 768 is also recommended.</w:t>
      </w:r>
      <w:r w:rsidR="0029371F">
        <w:t xml:space="preserve"> Maximizing the application window to full screen size will provide the best user experience.</w:t>
      </w:r>
    </w:p>
    <w:p w14:paraId="6A482C80" w14:textId="77777777" w:rsidR="00696F90" w:rsidRDefault="00696F90" w:rsidP="0054738D">
      <w:pPr>
        <w:pStyle w:val="Heading2"/>
      </w:pPr>
      <w:bookmarkStart w:id="5" w:name="_Toc481669149"/>
      <w:r>
        <w:t>Installing SWARM</w:t>
      </w:r>
      <w:bookmarkEnd w:id="5"/>
    </w:p>
    <w:p w14:paraId="6DE02C80" w14:textId="77777777" w:rsidR="00696F90" w:rsidRDefault="00696F90" w:rsidP="00696F90">
      <w:r>
        <w:t xml:space="preserve">To install SWARM, unzip the download swarn-x.y.z-bin.zip file downloaded from the </w:t>
      </w:r>
      <w:hyperlink r:id="rId7" w:history="1">
        <w:r w:rsidRPr="00696F90">
          <w:rPr>
            <w:rStyle w:val="Hyperlink"/>
          </w:rPr>
          <w:t>USGS SWARM website</w:t>
        </w:r>
      </w:hyperlink>
      <w:r>
        <w:t>. In Windows, your unzipped swarm-x.y.z directory will look like this:</w:t>
      </w:r>
    </w:p>
    <w:p w14:paraId="4C1809F5" w14:textId="77777777" w:rsidR="00696F90" w:rsidRDefault="00696F90" w:rsidP="00696F90">
      <w:pPr>
        <w:keepNext/>
      </w:pPr>
      <w:r>
        <w:rPr>
          <w:noProof/>
          <w:lang w:eastAsia="ja-JP"/>
        </w:rPr>
        <w:lastRenderedPageBreak/>
        <w:drawing>
          <wp:inline distT="0" distB="0" distL="0" distR="0" wp14:anchorId="76513968" wp14:editId="25144E35">
            <wp:extent cx="4791075" cy="409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075" cy="4095750"/>
                    </a:xfrm>
                    <a:prstGeom prst="rect">
                      <a:avLst/>
                    </a:prstGeom>
                  </pic:spPr>
                </pic:pic>
              </a:graphicData>
            </a:graphic>
          </wp:inline>
        </w:drawing>
      </w:r>
    </w:p>
    <w:p w14:paraId="5142E5BA" w14:textId="0118C7E7" w:rsidR="00696F90" w:rsidRDefault="00696F90" w:rsidP="00696F90">
      <w:pPr>
        <w:pStyle w:val="Caption"/>
      </w:pPr>
      <w:r>
        <w:t xml:space="preserve">Figure </w:t>
      </w:r>
      <w:fldSimple w:instr=" SEQ Figure \* ARABIC ">
        <w:r w:rsidR="002C37A3">
          <w:rPr>
            <w:noProof/>
          </w:rPr>
          <w:t>1</w:t>
        </w:r>
      </w:fldSimple>
      <w:r>
        <w:t xml:space="preserve"> Swarm Directory Contents</w:t>
      </w:r>
    </w:p>
    <w:p w14:paraId="0E73F5BA" w14:textId="77777777" w:rsidR="00696F90" w:rsidRPr="00696F90" w:rsidRDefault="00696F90" w:rsidP="0054738D">
      <w:pPr>
        <w:pStyle w:val="Heading2"/>
      </w:pPr>
      <w:bookmarkStart w:id="6" w:name="_Toc481669150"/>
      <w:r>
        <w:t>Running SWARM</w:t>
      </w:r>
      <w:bookmarkEnd w:id="6"/>
    </w:p>
    <w:p w14:paraId="11A69C4B" w14:textId="77777777" w:rsidR="00C15513" w:rsidRDefault="00696F90" w:rsidP="0055707E">
      <w:r>
        <w:t xml:space="preserve">On Windows, double clicking on swarm_console.bat will open the SWARM user interface.  If nothing happens, you can run the application from a command (or DOS) prompt to see if there are any errors that </w:t>
      </w:r>
      <w:r w:rsidR="00043EFB">
        <w:t>can be used</w:t>
      </w:r>
      <w:r>
        <w:t xml:space="preserve"> for troubleshooting.</w:t>
      </w:r>
      <w:r w:rsidR="00043EFB">
        <w:t xml:space="preserve"> </w:t>
      </w:r>
      <w:r>
        <w:t xml:space="preserve">On Linux or Mac </w:t>
      </w:r>
      <w:r w:rsidR="00043EFB">
        <w:t>operating systems</w:t>
      </w:r>
      <w:r>
        <w:t xml:space="preserve">, you will need to execute swarm.sh from the terminal (command-line).  </w:t>
      </w:r>
    </w:p>
    <w:p w14:paraId="3FC693CE" w14:textId="0FC0BA88" w:rsidR="00DF7F10" w:rsidRDefault="001806F0" w:rsidP="00640E5E">
      <w:pPr>
        <w:pStyle w:val="Heading1"/>
      </w:pPr>
      <w:bookmarkStart w:id="7" w:name="_Toc481669151"/>
      <w:r>
        <w:lastRenderedPageBreak/>
        <w:t>Data Sources and Channels</w:t>
      </w:r>
      <w:bookmarkEnd w:id="7"/>
    </w:p>
    <w:p w14:paraId="40212645" w14:textId="77777777" w:rsidR="00864C51" w:rsidRDefault="00864C51" w:rsidP="0054738D">
      <w:pPr>
        <w:pStyle w:val="Heading2"/>
      </w:pPr>
      <w:bookmarkStart w:id="8" w:name="_Toc481669152"/>
      <w:r>
        <w:t>Introduction</w:t>
      </w:r>
      <w:bookmarkEnd w:id="8"/>
    </w:p>
    <w:p w14:paraId="52C5F623" w14:textId="77777777" w:rsidR="00864C51" w:rsidRDefault="00EE2BED" w:rsidP="00864C51">
      <w:r>
        <w:rPr>
          <w:noProof/>
          <w:lang w:eastAsia="ja-JP"/>
        </w:rPr>
        <w:drawing>
          <wp:anchor distT="0" distB="0" distL="114300" distR="114300" simplePos="0" relativeHeight="251658240" behindDoc="1" locked="0" layoutInCell="1" allowOverlap="1" wp14:anchorId="170911CF" wp14:editId="51FD01C6">
            <wp:simplePos x="0" y="0"/>
            <wp:positionH relativeFrom="column">
              <wp:posOffset>0</wp:posOffset>
            </wp:positionH>
            <wp:positionV relativeFrom="paragraph">
              <wp:posOffset>-4445</wp:posOffset>
            </wp:positionV>
            <wp:extent cx="1920240" cy="4709160"/>
            <wp:effectExtent l="0" t="0" r="3810" b="0"/>
            <wp:wrapTight wrapText="right">
              <wp:wrapPolygon edited="0">
                <wp:start x="0" y="0"/>
                <wp:lineTo x="0" y="21495"/>
                <wp:lineTo x="21429" y="21495"/>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0240" cy="4709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4C51">
        <w:t>After starting SWARM, a panel will be visible on the left side of the main screen. This is the Data Source Chooser and Channel Selector. It’s possible to adjust the size of the two panels by adjusting the split line in the center, either by dragging with the mouse or clicking on one of the small arrows.</w:t>
      </w:r>
    </w:p>
    <w:p w14:paraId="0F808B16" w14:textId="77777777" w:rsidR="00864C51" w:rsidRDefault="00864C51" w:rsidP="00864C51">
      <w:pPr>
        <w:ind w:firstLine="720"/>
      </w:pPr>
      <w:r>
        <w:t>The Data Source Chooser, the top half of the panel, is used to select the source of the waveform or helicorder data. The box contains the list of all available data sources, both ones that have been used before and new ones that are created.</w:t>
      </w:r>
    </w:p>
    <w:p w14:paraId="516493D2" w14:textId="77777777" w:rsidR="00864C51" w:rsidRDefault="00864C51" w:rsidP="00864C51">
      <w:pPr>
        <w:ind w:firstLine="720"/>
      </w:pPr>
      <w:r>
        <w:t>The Channel Selector, the bottom half of the panel, is used to select a channel, either</w:t>
      </w:r>
    </w:p>
    <w:p w14:paraId="1A87CE69" w14:textId="77777777" w:rsidR="00864C51" w:rsidRDefault="00864C51" w:rsidP="00864C51">
      <w:r>
        <w:t>the waveform or the helicorder. Once a data source is selected, the Channel Selector will</w:t>
      </w:r>
    </w:p>
    <w:p w14:paraId="670653EE" w14:textId="77777777" w:rsidR="00864C51" w:rsidRDefault="00864C51" w:rsidP="00864C51">
      <w:r>
        <w:t>be populated with the available channels. The contents of both theWaves and Helicorders</w:t>
      </w:r>
    </w:p>
    <w:p w14:paraId="78CEBDBB" w14:textId="77777777" w:rsidR="00864C51" w:rsidRPr="00864C51" w:rsidRDefault="00864C51" w:rsidP="00864C51">
      <w:r>
        <w:t>lists depend on the data available from the selected data source.</w:t>
      </w:r>
    </w:p>
    <w:p w14:paraId="2E519AD5" w14:textId="77777777" w:rsidR="00EE2BED" w:rsidRDefault="00EE2BED" w:rsidP="00EE2BED">
      <w:pPr>
        <w:keepNext/>
      </w:pPr>
    </w:p>
    <w:p w14:paraId="0BADA670" w14:textId="77777777" w:rsidR="00EE2BED" w:rsidRDefault="00EE2BED" w:rsidP="00EE2BED">
      <w:pPr>
        <w:pStyle w:val="Caption"/>
      </w:pPr>
    </w:p>
    <w:p w14:paraId="1FD6CDFD" w14:textId="77777777" w:rsidR="00EE2BED" w:rsidRDefault="00EE2BED" w:rsidP="00EE2BED">
      <w:pPr>
        <w:pStyle w:val="Caption"/>
      </w:pPr>
    </w:p>
    <w:p w14:paraId="0EA91856" w14:textId="081AC86A" w:rsidR="001806F0" w:rsidRDefault="00EE2BED" w:rsidP="00EE2BED">
      <w:pPr>
        <w:pStyle w:val="Caption"/>
      </w:pPr>
      <w:r>
        <w:t xml:space="preserve">Figure </w:t>
      </w:r>
      <w:fldSimple w:instr=" SEQ Figure \* ARABIC ">
        <w:r w:rsidR="002C37A3">
          <w:rPr>
            <w:noProof/>
          </w:rPr>
          <w:t>2</w:t>
        </w:r>
      </w:fldSimple>
      <w:r>
        <w:t>Data source chooser and the channel selector</w:t>
      </w:r>
    </w:p>
    <w:p w14:paraId="08176247" w14:textId="77777777" w:rsidR="00EE2BED" w:rsidRDefault="00EC217F" w:rsidP="0054738D">
      <w:pPr>
        <w:pStyle w:val="Heading2"/>
      </w:pPr>
      <w:bookmarkStart w:id="9" w:name="_Toc481669153"/>
      <w:r>
        <w:t>General Usage</w:t>
      </w:r>
      <w:bookmarkEnd w:id="9"/>
    </w:p>
    <w:p w14:paraId="0421F8C4" w14:textId="77777777" w:rsidR="00EE2BED" w:rsidRDefault="00EE2BED" w:rsidP="00EE2BED">
      <w:r>
        <w:t xml:space="preserve">SWARM is preconfigured with AVO Winston Wave Server. To add another data source click on the </w:t>
      </w:r>
      <w:r w:rsidR="000D732B">
        <w:t xml:space="preserve">‘New data source’ icon </w:t>
      </w:r>
      <w:r w:rsidR="00E50D7A" w:rsidRPr="00E50D7A">
        <w:rPr>
          <w:noProof/>
          <w:lang w:eastAsia="ja-JP"/>
        </w:rPr>
        <w:drawing>
          <wp:inline distT="0" distB="0" distL="0" distR="0" wp14:anchorId="7239DF05" wp14:editId="312DB7B5">
            <wp:extent cx="152400" cy="152400"/>
            <wp:effectExtent l="0" t="0" r="0" b="0"/>
            <wp:docPr id="26" name="Picture 26" descr="C:\Users\Diana\git\swarm\src\main\resources\images\new_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new_serve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 xml:space="preserve">. Existing data sources can be modified by clicking on the ‘Edit data source’ icon </w:t>
      </w:r>
      <w:r w:rsidR="00E50D7A" w:rsidRPr="00E50D7A">
        <w:rPr>
          <w:noProof/>
          <w:lang w:eastAsia="ja-JP"/>
        </w:rPr>
        <w:drawing>
          <wp:inline distT="0" distB="0" distL="0" distR="0" wp14:anchorId="41ED5C04" wp14:editId="49EFE74F">
            <wp:extent cx="152400" cy="152400"/>
            <wp:effectExtent l="0" t="0" r="0" b="0"/>
            <wp:docPr id="25" name="Picture 25" descr="C:\Users\Diana\git\swarm\src\main\resources\images\edit_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iana\git\swarm\src\main\resources\images\edit_server.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 xml:space="preserve">.  The next icon </w:t>
      </w:r>
      <w:r w:rsidR="000D732B">
        <w:rPr>
          <w:noProof/>
          <w:lang w:eastAsia="ja-JP"/>
        </w:rPr>
        <w:drawing>
          <wp:inline distT="0" distB="0" distL="0" distR="0" wp14:anchorId="1389A415" wp14:editId="22688010">
            <wp:extent cx="219075" cy="180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sidR="000D732B">
        <w:t xml:space="preserve"> will let you collapse the data source trees. To remove an existing data source, select the data source to delete and click on ‘Remove data source’ icon </w:t>
      </w:r>
      <w:r w:rsidR="00E50D7A" w:rsidRPr="00E50D7A">
        <w:rPr>
          <w:noProof/>
          <w:lang w:eastAsia="ja-JP"/>
        </w:rPr>
        <w:drawing>
          <wp:inline distT="0" distB="0" distL="0" distR="0" wp14:anchorId="1E05B5C3" wp14:editId="5C1ACC69">
            <wp:extent cx="152400" cy="152400"/>
            <wp:effectExtent l="0" t="0" r="0" b="0"/>
            <wp:docPr id="23" name="Picture 23" descr="C:\Users\Diana\git\swarm\src\main\resources\images\new_de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iana\git\swarm\src\main\resources\images\new_delet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 xml:space="preserve">. A data source can be refreshed by clicking on it and selecting the ‘Refresh data source’ icon </w:t>
      </w:r>
      <w:r w:rsidR="00E50D7A" w:rsidRPr="00E50D7A">
        <w:rPr>
          <w:noProof/>
          <w:lang w:eastAsia="ja-JP"/>
        </w:rPr>
        <w:drawing>
          <wp:inline distT="0" distB="0" distL="0" distR="0" wp14:anchorId="0B20B86E" wp14:editId="0150171A">
            <wp:extent cx="152400" cy="152400"/>
            <wp:effectExtent l="0" t="0" r="0" b="0"/>
            <wp:docPr id="22" name="Picture 22" descr="C:\Users\Diana\git\swarm\src\main\resources\images\refres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ana\git\swarm\src\main\resources\images\refresh.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D732B">
        <w:t>.</w:t>
      </w:r>
    </w:p>
    <w:p w14:paraId="265128CF" w14:textId="77777777" w:rsidR="000D732B" w:rsidRDefault="000D732B" w:rsidP="00EE2BED">
      <w:r>
        <w:lastRenderedPageBreak/>
        <w:tab/>
        <w:t xml:space="preserve">The </w:t>
      </w:r>
      <w:r w:rsidR="00E50D7A" w:rsidRPr="00E50D7A">
        <w:rPr>
          <w:noProof/>
          <w:lang w:eastAsia="ja-JP"/>
        </w:rPr>
        <w:drawing>
          <wp:inline distT="0" distB="0" distL="0" distR="0" wp14:anchorId="7892EA54" wp14:editId="373486F6">
            <wp:extent cx="152400" cy="152400"/>
            <wp:effectExtent l="0" t="0" r="0" b="0"/>
            <wp:docPr id="24" name="Picture 24" descr="C:\Users\Diana\git\swarm\src\main\resources\images\close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iana\git\swarm\src\main\resources\images\closeview.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icon in the upper right lets the user dismiss the whole data source chooser window if more space is desired. To get it back, type CTRL-D or go to the Window menu and select Data Chooser.</w:t>
      </w:r>
    </w:p>
    <w:p w14:paraId="12974A1E" w14:textId="77777777" w:rsidR="000D732B" w:rsidRDefault="000D732B" w:rsidP="00EE2BED">
      <w:r>
        <w:tab/>
        <w:t>The icons associated with the different data sources have the following meaning:</w:t>
      </w:r>
    </w:p>
    <w:p w14:paraId="51032E39" w14:textId="32FA4BEF" w:rsidR="000D732B" w:rsidRDefault="004001C2" w:rsidP="004001C2">
      <w:pPr>
        <w:pStyle w:val="ListParagraph"/>
        <w:numPr>
          <w:ilvl w:val="0"/>
          <w:numId w:val="6"/>
        </w:numPr>
      </w:pPr>
      <w:r w:rsidRPr="004001C2">
        <w:rPr>
          <w:noProof/>
          <w:lang w:eastAsia="ja-JP"/>
        </w:rPr>
        <w:drawing>
          <wp:inline distT="0" distB="0" distL="0" distR="0" wp14:anchorId="752A66B4" wp14:editId="76B2F156">
            <wp:extent cx="152400" cy="152400"/>
            <wp:effectExtent l="0" t="0" r="0" b="0"/>
            <wp:docPr id="28" name="Picture 28" descr="C:\Users\Diana\git\swarm\src\main\resources\images\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iana\git\swarm\src\main\resources\images\serve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35442">
        <w:rPr>
          <w:noProof/>
        </w:rPr>
        <w:t xml:space="preserve"> </w:t>
      </w:r>
      <w:r w:rsidR="000D732B">
        <w:rPr>
          <w:noProof/>
        </w:rPr>
        <w:t>A data server that the user manually added with the ‘New data source’ option.</w:t>
      </w:r>
    </w:p>
    <w:p w14:paraId="690C99FA" w14:textId="2710499D" w:rsidR="00F35442" w:rsidRDefault="00F35442" w:rsidP="00F35442">
      <w:pPr>
        <w:pStyle w:val="ListParagraph"/>
        <w:numPr>
          <w:ilvl w:val="0"/>
          <w:numId w:val="6"/>
        </w:numPr>
      </w:pPr>
      <w:r w:rsidRPr="00F35442">
        <w:rPr>
          <w:noProof/>
          <w:lang w:eastAsia="ja-JP"/>
        </w:rPr>
        <w:drawing>
          <wp:inline distT="0" distB="0" distL="0" distR="0" wp14:anchorId="720EB181" wp14:editId="5E1B5031">
            <wp:extent cx="152400" cy="152400"/>
            <wp:effectExtent l="0" t="0" r="0" b="0"/>
            <wp:docPr id="45" name="Picture 45" descr="C:\Users\Diana\git\swarm\src\main\resources\images\locked_serv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locked_server.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A data server that is in the </w:t>
      </w:r>
      <w:r w:rsidRPr="00F35442">
        <w:rPr>
          <w:rFonts w:asciiTheme="majorHAnsi" w:hAnsiTheme="majorHAnsi" w:cstheme="majorHAnsi"/>
        </w:rPr>
        <w:t>DataSources.config</w:t>
      </w:r>
      <w:r>
        <w:t xml:space="preserve"> file. The small padlock denotes that it is not possible to edit or delete it from SWARM. </w:t>
      </w:r>
    </w:p>
    <w:p w14:paraId="02112BEF" w14:textId="77777777" w:rsidR="000D732B" w:rsidRDefault="00DA074D" w:rsidP="004001C2">
      <w:pPr>
        <w:pStyle w:val="ListParagraph"/>
        <w:numPr>
          <w:ilvl w:val="0"/>
          <w:numId w:val="6"/>
        </w:numPr>
      </w:pPr>
      <w:r>
        <w:pict w14:anchorId="49E16A73">
          <v:shape id="Picture 29" o:spid="_x0000_i1028" type="#_x0000_t75" style="width:12pt;height:12pt;visibility:visible;mso-wrap-style:square">
            <v:imagedata r:id="rId18" o:title="broken_server"/>
          </v:shape>
        </w:pict>
      </w:r>
      <w:r w:rsidR="00E50D7A">
        <w:t xml:space="preserve"> A data server that is broken; e.g. not responding.</w:t>
      </w:r>
    </w:p>
    <w:p w14:paraId="67CF2087" w14:textId="77777777" w:rsidR="00E50D7A" w:rsidRDefault="004001C2" w:rsidP="004001C2">
      <w:pPr>
        <w:pStyle w:val="ListParagraph"/>
        <w:numPr>
          <w:ilvl w:val="0"/>
          <w:numId w:val="6"/>
        </w:numPr>
      </w:pPr>
      <w:r w:rsidRPr="004001C2">
        <w:rPr>
          <w:noProof/>
          <w:lang w:eastAsia="ja-JP"/>
        </w:rPr>
        <w:drawing>
          <wp:inline distT="0" distB="0" distL="0" distR="0" wp14:anchorId="67BDA181" wp14:editId="70E9C8FF">
            <wp:extent cx="152400" cy="152400"/>
            <wp:effectExtent l="0" t="0" r="0" b="0"/>
            <wp:docPr id="30" name="Picture 30" descr="C:\Users\Diana\git\swarm\src\main\resources\images\wave_f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iana\git\swarm\src\main\resources\images\wave_folde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E50D7A">
        <w:t>Data channels available after opening a wave in a file (e.g. SEED, SAC format) from the File menu.</w:t>
      </w:r>
    </w:p>
    <w:p w14:paraId="101FB76F" w14:textId="77777777" w:rsidR="00E50D7A" w:rsidRDefault="00E50D7A" w:rsidP="00E50D7A">
      <w:pPr>
        <w:ind w:firstLine="360"/>
      </w:pPr>
      <w:r w:rsidRPr="00E50D7A">
        <w:t>Double clicking on a data source will cause a channel tree to appear, listing the available</w:t>
      </w:r>
      <w:r>
        <w:t xml:space="preserve"> </w:t>
      </w:r>
      <w:r w:rsidRPr="00E50D7A">
        <w:t>channels. Double clicking on a channel will bring up a helicorder. Alternatively,</w:t>
      </w:r>
      <w:r>
        <w:t xml:space="preserve"> </w:t>
      </w:r>
      <w:r w:rsidRPr="00E50D7A">
        <w:t>it’s possible to select a channel (or channels, with CTRL- or Shift-click</w:t>
      </w:r>
      <w:r w:rsidRPr="00E50D7A">
        <w:rPr>
          <w:rFonts w:ascii="NimbusMonL-Regu" w:hAnsi="NimbusMonL-Regu" w:cs="NimbusMonL-Regu"/>
        </w:rPr>
        <w:t xml:space="preserve"> </w:t>
      </w:r>
      <w:r w:rsidRPr="00E50D7A">
        <w:t>on</w:t>
      </w:r>
      <w:r>
        <w:t xml:space="preserve"> </w:t>
      </w:r>
      <w:r w:rsidRPr="00E50D7A">
        <w:t>Windows) and press one of the five buttons at the bottom of the data chooser:</w:t>
      </w:r>
    </w:p>
    <w:p w14:paraId="2BCCE662" w14:textId="77777777" w:rsidR="00E50D7A" w:rsidRDefault="00E50D7A" w:rsidP="00E50D7A">
      <w:pPr>
        <w:pStyle w:val="ListParagraph"/>
        <w:numPr>
          <w:ilvl w:val="0"/>
          <w:numId w:val="7"/>
        </w:numPr>
      </w:pPr>
      <w:r w:rsidRPr="00E50D7A">
        <w:rPr>
          <w:noProof/>
          <w:lang w:eastAsia="ja-JP"/>
        </w:rPr>
        <w:drawing>
          <wp:inline distT="0" distB="0" distL="0" distR="0" wp14:anchorId="53D0D77F" wp14:editId="0DE7FC88">
            <wp:extent cx="152400" cy="152400"/>
            <wp:effectExtent l="0" t="0" r="0" b="0"/>
            <wp:docPr id="17" name="Picture 17" descr="C:\Users\Diana\git\swarm\src\main\resources\images\helicor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helicord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Opens helicorder views</w:t>
      </w:r>
    </w:p>
    <w:p w14:paraId="6EAEF4E5" w14:textId="77777777" w:rsidR="00E50D7A" w:rsidRDefault="00E50D7A" w:rsidP="00E50D7A">
      <w:pPr>
        <w:pStyle w:val="ListParagraph"/>
        <w:numPr>
          <w:ilvl w:val="0"/>
          <w:numId w:val="7"/>
        </w:numPr>
      </w:pPr>
      <w:r w:rsidRPr="00E50D7A">
        <w:rPr>
          <w:noProof/>
          <w:lang w:eastAsia="ja-JP"/>
        </w:rPr>
        <w:drawing>
          <wp:inline distT="0" distB="0" distL="0" distR="0" wp14:anchorId="17CF9545" wp14:editId="119E43D2">
            <wp:extent cx="152400" cy="152400"/>
            <wp:effectExtent l="0" t="0" r="0" b="0"/>
            <wp:docPr id="18" name="Picture 18"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Puts waves on the clipboard</w:t>
      </w:r>
    </w:p>
    <w:p w14:paraId="48F5F757" w14:textId="627EAC79" w:rsidR="00E50D7A" w:rsidRDefault="00E50D7A" w:rsidP="00E50D7A">
      <w:pPr>
        <w:pStyle w:val="ListParagraph"/>
        <w:numPr>
          <w:ilvl w:val="0"/>
          <w:numId w:val="7"/>
        </w:numPr>
      </w:pPr>
      <w:r w:rsidRPr="00E50D7A">
        <w:rPr>
          <w:noProof/>
          <w:lang w:eastAsia="ja-JP"/>
        </w:rPr>
        <w:drawing>
          <wp:inline distT="0" distB="0" distL="0" distR="0" wp14:anchorId="7F9C9B43" wp14:editId="35FD6096">
            <wp:extent cx="152400" cy="152400"/>
            <wp:effectExtent l="0" t="0" r="0" b="0"/>
            <wp:docPr id="19" name="Picture 19" descr="C:\Users\Diana\git\swarm\src\main\resources\images\moni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monitor.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Puts waves on the real</w:t>
      </w:r>
      <w:r w:rsidR="002A7008">
        <w:t>-</w:t>
      </w:r>
      <w:r>
        <w:t>time monitor</w:t>
      </w:r>
    </w:p>
    <w:p w14:paraId="1F1EB214" w14:textId="6E0B8611" w:rsidR="00E50D7A" w:rsidRDefault="00E50D7A" w:rsidP="00E50D7A">
      <w:pPr>
        <w:pStyle w:val="ListParagraph"/>
        <w:numPr>
          <w:ilvl w:val="0"/>
          <w:numId w:val="7"/>
        </w:numPr>
      </w:pPr>
      <w:r w:rsidRPr="00E50D7A">
        <w:rPr>
          <w:noProof/>
          <w:lang w:eastAsia="ja-JP"/>
        </w:rPr>
        <w:drawing>
          <wp:inline distT="0" distB="0" distL="0" distR="0" wp14:anchorId="546F2F16" wp14:editId="486E3B9A">
            <wp:extent cx="152400" cy="152400"/>
            <wp:effectExtent l="0" t="0" r="0" b="0"/>
            <wp:docPr id="20" name="Picture 20"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Opens waves in the real-time view window</w:t>
      </w:r>
    </w:p>
    <w:p w14:paraId="4B23228D" w14:textId="3A853C9B" w:rsidR="00F51FB2" w:rsidRDefault="002A7008" w:rsidP="002A7008">
      <w:pPr>
        <w:pStyle w:val="ListParagraph"/>
        <w:numPr>
          <w:ilvl w:val="0"/>
          <w:numId w:val="7"/>
        </w:numPr>
      </w:pPr>
      <w:r>
        <w:rPr>
          <w:noProof/>
          <w:lang w:eastAsia="ja-JP"/>
        </w:rPr>
        <w:drawing>
          <wp:inline distT="0" distB="0" distL="0" distR="0" wp14:anchorId="4BB4A65D" wp14:editId="797F2E71">
            <wp:extent cx="209550" cy="1619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rPr>
          <w:noProof/>
        </w:rPr>
        <w:t xml:space="preserve"> Opens RSAM viewer</w:t>
      </w:r>
    </w:p>
    <w:p w14:paraId="77A26B33" w14:textId="77777777" w:rsidR="00E50D7A" w:rsidRDefault="00E50D7A" w:rsidP="00E50D7A">
      <w:pPr>
        <w:pStyle w:val="ListParagraph"/>
        <w:numPr>
          <w:ilvl w:val="0"/>
          <w:numId w:val="7"/>
        </w:numPr>
      </w:pPr>
      <w:r w:rsidRPr="00E50D7A">
        <w:rPr>
          <w:noProof/>
          <w:lang w:eastAsia="ja-JP"/>
        </w:rPr>
        <w:drawing>
          <wp:inline distT="0" distB="0" distL="0" distR="0" wp14:anchorId="47F17044" wp14:editId="146CBB12">
            <wp:extent cx="152400" cy="152400"/>
            <wp:effectExtent l="0" t="0" r="0" b="0"/>
            <wp:docPr id="21" name="Picture 21" descr="C:\Users\Diana\git\swarm\src\main\resources\images\ear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earth.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Shows channels on a map</w:t>
      </w:r>
    </w:p>
    <w:p w14:paraId="2CF77DBD" w14:textId="77777777" w:rsidR="00EC217F" w:rsidRDefault="00EC217F" w:rsidP="0054738D">
      <w:pPr>
        <w:pStyle w:val="Heading2"/>
      </w:pPr>
      <w:bookmarkStart w:id="10" w:name="_Toc481669154"/>
      <w:r>
        <w:t>Data Source Types</w:t>
      </w:r>
      <w:bookmarkEnd w:id="10"/>
    </w:p>
    <w:p w14:paraId="2D9F7907" w14:textId="77777777" w:rsidR="002A0861" w:rsidRDefault="00EC217F" w:rsidP="00EC217F">
      <w:r>
        <w:t xml:space="preserve">Clicking on the ‘New data source’ icon will open a New Data Source dialog </w:t>
      </w:r>
      <w:r w:rsidR="002A0861">
        <w:t>window. Currently supported data source types for SWARM are Winston Wave Server, Earthworm Wave Server, FDSN WS, and SeekLink Server.</w:t>
      </w:r>
    </w:p>
    <w:p w14:paraId="59F2D250" w14:textId="77777777" w:rsidR="002A0861" w:rsidRDefault="007D38BF" w:rsidP="006A7BFF">
      <w:pPr>
        <w:pStyle w:val="Heading3"/>
      </w:pPr>
      <w:bookmarkStart w:id="11" w:name="_Toc481669155"/>
      <w:r>
        <w:t>Winston Wave Server</w:t>
      </w:r>
      <w:bookmarkEnd w:id="11"/>
    </w:p>
    <w:p w14:paraId="537B3FEC" w14:textId="77777777" w:rsidR="007D6293" w:rsidRDefault="007D38BF" w:rsidP="007D6293">
      <w:r>
        <w:t xml:space="preserve">Winston is a Java-based seismic wave server developed by USGS that provides data and plots to clients. It can be obtained from </w:t>
      </w:r>
      <w:hyperlink r:id="rId26" w:history="1">
        <w:r w:rsidRPr="00B905D5">
          <w:rPr>
            <w:rStyle w:val="Hyperlink"/>
          </w:rPr>
          <w:t>https://volcanoes.usgs.gov/software/winston/</w:t>
        </w:r>
      </w:hyperlink>
      <w:r>
        <w:t xml:space="preserve">. </w:t>
      </w:r>
      <w:r w:rsidR="007D6293">
        <w:t xml:space="preserve">Connection to Earthworm requires the IP address or host name of the server, port number, and communication time out in </w:t>
      </w:r>
      <w:commentRangeStart w:id="12"/>
      <w:r w:rsidR="007D6293">
        <w:t>seconds</w:t>
      </w:r>
      <w:commentRangeEnd w:id="12"/>
      <w:r w:rsidR="007D6293">
        <w:rPr>
          <w:rStyle w:val="CommentReference"/>
        </w:rPr>
        <w:commentReference w:id="12"/>
      </w:r>
      <w:r w:rsidR="007D6293">
        <w:t>.</w:t>
      </w:r>
    </w:p>
    <w:p w14:paraId="3A501A0D" w14:textId="77777777" w:rsidR="007D6293" w:rsidRDefault="007D6293" w:rsidP="007D6293">
      <w:pPr>
        <w:keepNext/>
      </w:pPr>
      <w:r>
        <w:rPr>
          <w:noProof/>
          <w:lang w:eastAsia="ja-JP"/>
        </w:rPr>
        <w:lastRenderedPageBreak/>
        <w:drawing>
          <wp:inline distT="0" distB="0" distL="0" distR="0" wp14:anchorId="2A515744" wp14:editId="0D8D8840">
            <wp:extent cx="5048250" cy="40767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8250" cy="4076700"/>
                    </a:xfrm>
                    <a:prstGeom prst="rect">
                      <a:avLst/>
                    </a:prstGeom>
                  </pic:spPr>
                </pic:pic>
              </a:graphicData>
            </a:graphic>
          </wp:inline>
        </w:drawing>
      </w:r>
    </w:p>
    <w:p w14:paraId="2E042BFB" w14:textId="0DA02915" w:rsidR="007D38BF" w:rsidRDefault="007D6293" w:rsidP="007D6293">
      <w:pPr>
        <w:pStyle w:val="Caption"/>
      </w:pPr>
      <w:r>
        <w:t xml:space="preserve">Figure </w:t>
      </w:r>
      <w:fldSimple w:instr=" SEQ Figure \* ARABIC ">
        <w:r w:rsidR="002C37A3">
          <w:rPr>
            <w:noProof/>
          </w:rPr>
          <w:t>3</w:t>
        </w:r>
      </w:fldSimple>
      <w:r>
        <w:t xml:space="preserve"> Adding new Winston data source</w:t>
      </w:r>
    </w:p>
    <w:p w14:paraId="71180C0E" w14:textId="77777777" w:rsidR="007D38BF" w:rsidRDefault="007D38BF" w:rsidP="006A7BFF">
      <w:pPr>
        <w:pStyle w:val="Heading3"/>
      </w:pPr>
      <w:bookmarkStart w:id="13" w:name="_Toc481669156"/>
      <w:r>
        <w:t>Earthworm Wave Server</w:t>
      </w:r>
      <w:bookmarkEnd w:id="13"/>
    </w:p>
    <w:p w14:paraId="2FE87F91" w14:textId="1B114A7C" w:rsidR="00615EB0" w:rsidRDefault="00100151" w:rsidP="00615EB0">
      <w:r>
        <w:t xml:space="preserve">Earthworm is an open-source software system used globally for regional local network seismology. </w:t>
      </w:r>
      <w:r w:rsidR="007D38BF">
        <w:t xml:space="preserve">Earthworm Wave Server is </w:t>
      </w:r>
      <w:r>
        <w:t xml:space="preserve">essentially </w:t>
      </w:r>
      <w:r w:rsidR="007D38BF">
        <w:t>the wave_serverV module of the Earthworm system.</w:t>
      </w:r>
      <w:r w:rsidR="007D6293">
        <w:t xml:space="preserve"> Connection to Earthworm requires the IP address or host name of the server, port number, and communication time out in seconds.</w:t>
      </w:r>
    </w:p>
    <w:p w14:paraId="2BE54234" w14:textId="77777777" w:rsidR="007D6293" w:rsidRDefault="007D6293" w:rsidP="007D6293">
      <w:pPr>
        <w:keepNext/>
      </w:pPr>
      <w:commentRangeStart w:id="14"/>
      <w:r>
        <w:rPr>
          <w:noProof/>
          <w:lang w:eastAsia="ja-JP"/>
        </w:rPr>
        <w:lastRenderedPageBreak/>
        <w:drawing>
          <wp:inline distT="0" distB="0" distL="0" distR="0" wp14:anchorId="512C0E69" wp14:editId="2231C5B0">
            <wp:extent cx="5048250" cy="4076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8250" cy="4076700"/>
                    </a:xfrm>
                    <a:prstGeom prst="rect">
                      <a:avLst/>
                    </a:prstGeom>
                  </pic:spPr>
                </pic:pic>
              </a:graphicData>
            </a:graphic>
          </wp:inline>
        </w:drawing>
      </w:r>
      <w:commentRangeEnd w:id="14"/>
      <w:r>
        <w:rPr>
          <w:rStyle w:val="CommentReference"/>
        </w:rPr>
        <w:commentReference w:id="14"/>
      </w:r>
    </w:p>
    <w:p w14:paraId="15298E9F" w14:textId="6F272A49" w:rsidR="007D6293" w:rsidRDefault="007D6293" w:rsidP="007D6293">
      <w:pPr>
        <w:pStyle w:val="Caption"/>
      </w:pPr>
      <w:r>
        <w:t xml:space="preserve">Figure </w:t>
      </w:r>
      <w:fldSimple w:instr=" SEQ Figure \* ARABIC ">
        <w:r w:rsidR="002C37A3">
          <w:rPr>
            <w:noProof/>
          </w:rPr>
          <w:t>4</w:t>
        </w:r>
      </w:fldSimple>
      <w:r>
        <w:t xml:space="preserve"> Adding new Earthworm data source</w:t>
      </w:r>
    </w:p>
    <w:p w14:paraId="6D40CFFC" w14:textId="6161BE70" w:rsidR="00FA057C" w:rsidRDefault="00FA057C" w:rsidP="006A7BFF">
      <w:pPr>
        <w:pStyle w:val="Heading3"/>
      </w:pPr>
      <w:bookmarkStart w:id="15" w:name="_Toc481669157"/>
      <w:r>
        <w:t>FDSN Web Services</w:t>
      </w:r>
      <w:bookmarkEnd w:id="15"/>
    </w:p>
    <w:p w14:paraId="7DD3C598" w14:textId="774EF83B" w:rsidR="00FA057C" w:rsidRDefault="00FA057C" w:rsidP="00FA057C">
      <w:r>
        <w:t xml:space="preserve">International Federation of Digital Seismograph Networks (FDSN) provides RESTful web service interfaces for accessing </w:t>
      </w:r>
      <w:r w:rsidR="00DB19CA">
        <w:t xml:space="preserve">wave data. See </w:t>
      </w:r>
      <w:hyperlink r:id="rId31" w:history="1">
        <w:r w:rsidR="00DB19CA" w:rsidRPr="00B905D5">
          <w:rPr>
            <w:rStyle w:val="Hyperlink"/>
          </w:rPr>
          <w:t>https://www.fdsn.org/webservices/</w:t>
        </w:r>
      </w:hyperlink>
      <w:r w:rsidR="00DB19CA">
        <w:t xml:space="preserve"> for more information on the FDSN web services.</w:t>
      </w:r>
    </w:p>
    <w:p w14:paraId="2B95E765" w14:textId="51BBF91D" w:rsidR="00DB19CA" w:rsidRPr="00FA057C" w:rsidRDefault="00DB19CA" w:rsidP="00FA057C">
      <w:r>
        <w:tab/>
        <w:t xml:space="preserve">To add an FDSN web service data source, enter in the dataselect and station URL.  A list of available web services can be found at </w:t>
      </w:r>
      <w:hyperlink r:id="rId32" w:history="1">
        <w:r w:rsidRPr="00B905D5">
          <w:rPr>
            <w:rStyle w:val="Hyperlink"/>
          </w:rPr>
          <w:t>https://www.fdsn.org/webservices/datacenters/</w:t>
        </w:r>
      </w:hyperlink>
      <w:r>
        <w:t xml:space="preserve">. Then click on the Update button to get a list of Networks to choose from. You may choose to filter the data further with station, channel, and location </w:t>
      </w:r>
      <w:commentRangeStart w:id="16"/>
      <w:r>
        <w:t>information</w:t>
      </w:r>
      <w:commentRangeEnd w:id="16"/>
      <w:r w:rsidR="00100151">
        <w:rPr>
          <w:rStyle w:val="CommentReference"/>
        </w:rPr>
        <w:commentReference w:id="16"/>
      </w:r>
      <w:r>
        <w:t>.</w:t>
      </w:r>
    </w:p>
    <w:p w14:paraId="716DAC77" w14:textId="177E3ACF" w:rsidR="00FA057C" w:rsidRDefault="00FA057C" w:rsidP="00FA057C"/>
    <w:p w14:paraId="60A2C820" w14:textId="5FE464EA" w:rsidR="00FA057C" w:rsidRDefault="00FA057C" w:rsidP="00FA057C"/>
    <w:p w14:paraId="65C72844" w14:textId="77777777" w:rsidR="00FA057C" w:rsidRDefault="00FA057C" w:rsidP="00FA057C">
      <w:pPr>
        <w:keepNext/>
      </w:pPr>
      <w:r>
        <w:rPr>
          <w:noProof/>
          <w:lang w:eastAsia="ja-JP"/>
        </w:rPr>
        <w:lastRenderedPageBreak/>
        <w:drawing>
          <wp:inline distT="0" distB="0" distL="0" distR="0" wp14:anchorId="6D3644DF" wp14:editId="55FD20C9">
            <wp:extent cx="5048250" cy="4076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48250" cy="4076700"/>
                    </a:xfrm>
                    <a:prstGeom prst="rect">
                      <a:avLst/>
                    </a:prstGeom>
                  </pic:spPr>
                </pic:pic>
              </a:graphicData>
            </a:graphic>
          </wp:inline>
        </w:drawing>
      </w:r>
    </w:p>
    <w:p w14:paraId="5800576C" w14:textId="076F160F" w:rsidR="00FA057C" w:rsidRDefault="00FA057C" w:rsidP="00FA057C">
      <w:pPr>
        <w:pStyle w:val="Caption"/>
      </w:pPr>
      <w:r>
        <w:t xml:space="preserve">Figure </w:t>
      </w:r>
      <w:fldSimple w:instr=" SEQ Figure \* ARABIC ">
        <w:r w:rsidR="002C37A3">
          <w:rPr>
            <w:noProof/>
          </w:rPr>
          <w:t>5</w:t>
        </w:r>
      </w:fldSimple>
      <w:r>
        <w:t xml:space="preserve"> Adding new FDSN data source</w:t>
      </w:r>
    </w:p>
    <w:p w14:paraId="08204A86" w14:textId="25584FCF" w:rsidR="00100151" w:rsidRDefault="00100151" w:rsidP="006A7BFF">
      <w:pPr>
        <w:pStyle w:val="Heading3"/>
      </w:pPr>
      <w:bookmarkStart w:id="17" w:name="_Toc481669158"/>
      <w:r>
        <w:t>SeedLink Server</w:t>
      </w:r>
      <w:bookmarkEnd w:id="17"/>
    </w:p>
    <w:p w14:paraId="47FA8167" w14:textId="204CE5B6" w:rsidR="00100151" w:rsidRDefault="00787F23" w:rsidP="00100151">
      <w:r>
        <w:t xml:space="preserve">SeedLink protocol transmits data packets in 512-byte Mini-SEED records. </w:t>
      </w:r>
      <w:r w:rsidRPr="00050C73">
        <w:t>IRIS D</w:t>
      </w:r>
      <w:r w:rsidR="00050C73" w:rsidRPr="00050C73">
        <w:t>ata</w:t>
      </w:r>
      <w:r w:rsidR="00050C73">
        <w:t xml:space="preserve"> Management Center (DMC) hosts a public accessible SeedLink server.  More information on SeedLink and IRIS DMC’s server can be found at </w:t>
      </w:r>
      <w:r w:rsidR="00050C73" w:rsidRPr="00050C73">
        <w:t>http://ds.iris.edu/ds/nodes/dmc/services/seedlink/</w:t>
      </w:r>
      <w:r w:rsidR="00050C73">
        <w:t>. To connect to a SeedLink server enter in the IP address or host name, and the port.</w:t>
      </w:r>
    </w:p>
    <w:p w14:paraId="2D778C47" w14:textId="77777777" w:rsidR="00050C73" w:rsidRDefault="00050C73" w:rsidP="00050C73">
      <w:pPr>
        <w:keepNext/>
      </w:pPr>
      <w:r>
        <w:rPr>
          <w:noProof/>
          <w:lang w:eastAsia="ja-JP"/>
        </w:rPr>
        <w:lastRenderedPageBreak/>
        <w:drawing>
          <wp:inline distT="0" distB="0" distL="0" distR="0" wp14:anchorId="29F4BA2A" wp14:editId="2C96A112">
            <wp:extent cx="5048250" cy="4076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48250" cy="4076700"/>
                    </a:xfrm>
                    <a:prstGeom prst="rect">
                      <a:avLst/>
                    </a:prstGeom>
                  </pic:spPr>
                </pic:pic>
              </a:graphicData>
            </a:graphic>
          </wp:inline>
        </w:drawing>
      </w:r>
    </w:p>
    <w:p w14:paraId="5534FEE9" w14:textId="5124A795" w:rsidR="00615EB0" w:rsidRDefault="00050C73" w:rsidP="00615EB0">
      <w:pPr>
        <w:pStyle w:val="Caption"/>
      </w:pPr>
      <w:r>
        <w:t xml:space="preserve">Figure </w:t>
      </w:r>
      <w:fldSimple w:instr=" SEQ Figure \* ARABIC ">
        <w:r w:rsidR="002C37A3">
          <w:rPr>
            <w:noProof/>
          </w:rPr>
          <w:t>6</w:t>
        </w:r>
      </w:fldSimple>
      <w:r>
        <w:t xml:space="preserve"> Adding a new SeedLink data source</w:t>
      </w:r>
    </w:p>
    <w:p w14:paraId="1B8AAA7C" w14:textId="689D47B3" w:rsidR="00615EB0" w:rsidRDefault="00615EB0" w:rsidP="00FF3126">
      <w:pPr>
        <w:pStyle w:val="Heading1"/>
      </w:pPr>
      <w:bookmarkStart w:id="18" w:name="_Toc481669159"/>
      <w:r>
        <w:t>Helicorder View</w:t>
      </w:r>
      <w:r w:rsidR="006B13CB">
        <w:t>s</w:t>
      </w:r>
      <w:bookmarkEnd w:id="18"/>
    </w:p>
    <w:p w14:paraId="363D1DE1" w14:textId="16E32A6C" w:rsidR="006B13CB" w:rsidRDefault="000D7B93" w:rsidP="0054738D">
      <w:pPr>
        <w:pStyle w:val="Heading2"/>
      </w:pPr>
      <w:bookmarkStart w:id="19" w:name="_Toc481669160"/>
      <w:r>
        <w:t>Introduction</w:t>
      </w:r>
      <w:bookmarkEnd w:id="19"/>
    </w:p>
    <w:p w14:paraId="23DF3A24" w14:textId="13E13174" w:rsidR="000D7B93" w:rsidRDefault="000D7B93" w:rsidP="000D7B93">
      <w:r>
        <w:t xml:space="preserve">One of SWARM’s primary functions is to display helicorders and allow user interactions with it. The helicorder below is displaying channel PN7A SHZ AV from AVO Winston data source.  </w:t>
      </w:r>
      <w:r w:rsidR="006664A9">
        <w:t>Helicorders derived from an active source, like a Wave Server or Winston connection, will automatically update when new data are available.</w:t>
      </w:r>
    </w:p>
    <w:p w14:paraId="0051F57E" w14:textId="63438E15" w:rsidR="000D7B93" w:rsidRDefault="000D7B93" w:rsidP="000D7B93"/>
    <w:p w14:paraId="346054D9" w14:textId="77777777" w:rsidR="000D7B93" w:rsidRDefault="000D7B93" w:rsidP="000D7B93">
      <w:pPr>
        <w:keepNext/>
      </w:pPr>
      <w:r>
        <w:rPr>
          <w:noProof/>
          <w:lang w:eastAsia="ja-JP"/>
        </w:rPr>
        <w:lastRenderedPageBreak/>
        <w:drawing>
          <wp:inline distT="0" distB="0" distL="0" distR="0" wp14:anchorId="46CF7C9C" wp14:editId="2F1D82AF">
            <wp:extent cx="5943600" cy="5173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5173980"/>
                    </a:xfrm>
                    <a:prstGeom prst="rect">
                      <a:avLst/>
                    </a:prstGeom>
                  </pic:spPr>
                </pic:pic>
              </a:graphicData>
            </a:graphic>
          </wp:inline>
        </w:drawing>
      </w:r>
    </w:p>
    <w:p w14:paraId="31AE9505" w14:textId="7332533A" w:rsidR="000D7B93" w:rsidRDefault="000D7B93" w:rsidP="000D7B93">
      <w:pPr>
        <w:pStyle w:val="Caption"/>
      </w:pPr>
      <w:r>
        <w:t xml:space="preserve">Figure </w:t>
      </w:r>
      <w:fldSimple w:instr=" SEQ Figure \* ARABIC ">
        <w:r w:rsidR="002C37A3">
          <w:rPr>
            <w:noProof/>
          </w:rPr>
          <w:t>7</w:t>
        </w:r>
      </w:fldSimple>
      <w:r>
        <w:t xml:space="preserve"> Helicorder view</w:t>
      </w:r>
    </w:p>
    <w:p w14:paraId="6592F2AA" w14:textId="77777777" w:rsidR="002D1079" w:rsidRDefault="002D1079" w:rsidP="002D1079">
      <w:pPr>
        <w:pStyle w:val="Heading2"/>
      </w:pPr>
      <w:bookmarkStart w:id="20" w:name="_Toc481669161"/>
      <w:r>
        <w:t>Wave Inset Panel</w:t>
      </w:r>
      <w:bookmarkEnd w:id="20"/>
    </w:p>
    <w:p w14:paraId="476087DC" w14:textId="569D8BD6" w:rsidR="0053123D" w:rsidRDefault="0053123D" w:rsidP="0053123D">
      <w:r>
        <w:t xml:space="preserve">Clicking on the helicorder opens a wave panel for a magnified view of the area highlighted in yellow. See section on </w:t>
      </w:r>
      <w:r>
        <w:fldChar w:fldCharType="begin"/>
      </w:r>
      <w:r>
        <w:instrText xml:space="preserve"> REF _Ref481578852 \h </w:instrText>
      </w:r>
      <w:r>
        <w:fldChar w:fldCharType="separate"/>
      </w:r>
      <w:r>
        <w:t>Wave Views</w:t>
      </w:r>
      <w:r>
        <w:fldChar w:fldCharType="end"/>
      </w:r>
      <w:r>
        <w:t xml:space="preserve"> for more information</w:t>
      </w:r>
      <w:r w:rsidR="002D1079">
        <w:t xml:space="preserve"> on wave view settings and types</w:t>
      </w:r>
      <w:r>
        <w:t>.</w:t>
      </w:r>
    </w:p>
    <w:p w14:paraId="749B6C1A" w14:textId="3A4DED1C" w:rsidR="002D1079" w:rsidRDefault="002D1079" w:rsidP="002D1079">
      <w:pPr>
        <w:pStyle w:val="Heading2"/>
      </w:pPr>
      <w:bookmarkStart w:id="21" w:name="_Toc481669162"/>
      <w:r>
        <w:t>Status Bar</w:t>
      </w:r>
      <w:bookmarkEnd w:id="21"/>
    </w:p>
    <w:p w14:paraId="647EDF30" w14:textId="1FF52242" w:rsidR="002D1079" w:rsidRDefault="002D1079" w:rsidP="002D1079">
      <w:r>
        <w:t xml:space="preserve">The status bar at the bottom will display information about the wave when in Wave, Spectra, or Spectrogram view in inset panel.  </w:t>
      </w:r>
    </w:p>
    <w:p w14:paraId="7245317D" w14:textId="77777777" w:rsidR="002D1079" w:rsidRPr="000322BF" w:rsidRDefault="002D1079" w:rsidP="002D1079">
      <w:pPr>
        <w:rPr>
          <w:b/>
        </w:rPr>
      </w:pPr>
      <w:r w:rsidRPr="000322BF">
        <w:rPr>
          <w:b/>
        </w:rPr>
        <w:t>First Line</w:t>
      </w:r>
    </w:p>
    <w:p w14:paraId="63888EAE" w14:textId="77777777" w:rsidR="002D1079" w:rsidRDefault="002D1079" w:rsidP="002D1079">
      <w:r>
        <w:t>The top line of the status bar always has information on the entire wave displayed:</w:t>
      </w:r>
    </w:p>
    <w:p w14:paraId="08D6963C" w14:textId="77777777" w:rsidR="002D1079" w:rsidRDefault="002D1079" w:rsidP="002D1079">
      <w:pPr>
        <w:pStyle w:val="ListParagraph"/>
        <w:numPr>
          <w:ilvl w:val="0"/>
          <w:numId w:val="20"/>
        </w:numPr>
      </w:pPr>
      <w:r>
        <w:t>Start time in UTC</w:t>
      </w:r>
    </w:p>
    <w:p w14:paraId="2B4E3A4A" w14:textId="77777777" w:rsidR="002D1079" w:rsidRDefault="002D1079" w:rsidP="002D1079">
      <w:pPr>
        <w:pStyle w:val="ListParagraph"/>
        <w:numPr>
          <w:ilvl w:val="0"/>
          <w:numId w:val="20"/>
        </w:numPr>
      </w:pPr>
      <w:r>
        <w:lastRenderedPageBreak/>
        <w:t>End time in UTC</w:t>
      </w:r>
    </w:p>
    <w:p w14:paraId="731EEF16" w14:textId="77777777" w:rsidR="002D1079" w:rsidRDefault="002D1079" w:rsidP="002D1079">
      <w:pPr>
        <w:pStyle w:val="ListParagraph"/>
        <w:numPr>
          <w:ilvl w:val="0"/>
          <w:numId w:val="20"/>
        </w:numPr>
      </w:pPr>
      <w:r>
        <w:t>Number of samples (duration in seconds)</w:t>
      </w:r>
    </w:p>
    <w:p w14:paraId="04C726C4" w14:textId="77777777" w:rsidR="002D1079" w:rsidRDefault="002D1079" w:rsidP="002D1079">
      <w:pPr>
        <w:pStyle w:val="ListParagraph"/>
        <w:numPr>
          <w:ilvl w:val="0"/>
          <w:numId w:val="20"/>
        </w:numPr>
      </w:pPr>
      <w:r>
        <w:t>Sample rate</w:t>
      </w:r>
    </w:p>
    <w:p w14:paraId="6726E5C6" w14:textId="77777777" w:rsidR="002D1079" w:rsidRDefault="002D1079" w:rsidP="002D1079">
      <w:pPr>
        <w:pStyle w:val="ListParagraph"/>
        <w:numPr>
          <w:ilvl w:val="0"/>
          <w:numId w:val="20"/>
        </w:numPr>
      </w:pPr>
      <w:r>
        <w:t>Minimum amplitude (does not account for bias)</w:t>
      </w:r>
    </w:p>
    <w:p w14:paraId="5A49BC16" w14:textId="77777777" w:rsidR="002D1079" w:rsidRDefault="002D1079" w:rsidP="002D1079">
      <w:pPr>
        <w:pStyle w:val="ListParagraph"/>
        <w:numPr>
          <w:ilvl w:val="0"/>
          <w:numId w:val="20"/>
        </w:numPr>
      </w:pPr>
      <w:r>
        <w:t>Maximum amplitude (does not account for bias)</w:t>
      </w:r>
    </w:p>
    <w:p w14:paraId="59C18C0E" w14:textId="77777777" w:rsidR="002D1079" w:rsidRPr="000322BF" w:rsidRDefault="002D1079" w:rsidP="002D1079">
      <w:pPr>
        <w:rPr>
          <w:rFonts w:asciiTheme="majorHAnsi" w:hAnsiTheme="majorHAnsi" w:cstheme="majorHAnsi"/>
        </w:rPr>
      </w:pPr>
      <w:r>
        <w:rPr>
          <w:rFonts w:asciiTheme="majorHAnsi" w:hAnsiTheme="majorHAnsi" w:cstheme="majorHAnsi"/>
        </w:rPr>
        <w:t xml:space="preserve">Example: </w:t>
      </w:r>
      <w:r>
        <w:rPr>
          <w:rFonts w:asciiTheme="majorHAnsi" w:hAnsiTheme="majorHAnsi" w:cstheme="majorHAnsi"/>
          <w:noProof/>
          <w:lang w:eastAsia="ja-JP"/>
        </w:rPr>
        <w:drawing>
          <wp:inline distT="0" distB="0" distL="0" distR="0" wp14:anchorId="33CEA633" wp14:editId="19CAD18A">
            <wp:extent cx="5276850" cy="152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152400"/>
                    </a:xfrm>
                    <a:prstGeom prst="rect">
                      <a:avLst/>
                    </a:prstGeom>
                    <a:noFill/>
                    <a:ln>
                      <a:noFill/>
                    </a:ln>
                  </pic:spPr>
                </pic:pic>
              </a:graphicData>
            </a:graphic>
          </wp:inline>
        </w:drawing>
      </w:r>
    </w:p>
    <w:p w14:paraId="7126DCC9" w14:textId="77777777" w:rsidR="002D1079" w:rsidRPr="000322BF" w:rsidRDefault="002D1079" w:rsidP="002D1079">
      <w:pPr>
        <w:rPr>
          <w:b/>
        </w:rPr>
      </w:pPr>
      <w:r w:rsidRPr="000322BF">
        <w:rPr>
          <w:b/>
        </w:rPr>
        <w:t>Second Line</w:t>
      </w:r>
    </w:p>
    <w:p w14:paraId="7AF0F3D7" w14:textId="77777777" w:rsidR="002D1079" w:rsidRDefault="002D1079" w:rsidP="002D1079">
      <w:r>
        <w:t>If the panel is in time series view (Wave and Spectrogram), it will display the time on the x-axis that the mouse is hovering over in local and UTC time. Other information shown:</w:t>
      </w:r>
    </w:p>
    <w:p w14:paraId="08C783CF" w14:textId="77777777" w:rsidR="002D1079" w:rsidRDefault="002D1079" w:rsidP="002D1079">
      <w:pPr>
        <w:pStyle w:val="ListParagraph"/>
        <w:numPr>
          <w:ilvl w:val="0"/>
          <w:numId w:val="18"/>
        </w:numPr>
      </w:pPr>
      <w:r>
        <w:t>Y-axis value if in Wave view; e.g.:</w:t>
      </w:r>
      <w:r>
        <w:rPr>
          <w:noProof/>
          <w:lang w:eastAsia="ja-JP"/>
        </w:rPr>
        <w:drawing>
          <wp:inline distT="0" distB="0" distL="0" distR="0" wp14:anchorId="14D55AE6" wp14:editId="580CF322">
            <wp:extent cx="3971925" cy="1524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71925" cy="152400"/>
                    </a:xfrm>
                    <a:prstGeom prst="rect">
                      <a:avLst/>
                    </a:prstGeom>
                    <a:noFill/>
                    <a:ln>
                      <a:noFill/>
                    </a:ln>
                  </pic:spPr>
                </pic:pic>
              </a:graphicData>
            </a:graphic>
          </wp:inline>
        </w:drawing>
      </w:r>
    </w:p>
    <w:p w14:paraId="691843AF" w14:textId="77777777" w:rsidR="002D1079" w:rsidRDefault="002D1079" w:rsidP="002D1079">
      <w:pPr>
        <w:pStyle w:val="ListParagraph"/>
        <w:numPr>
          <w:ilvl w:val="0"/>
          <w:numId w:val="18"/>
        </w:numPr>
      </w:pPr>
      <w:r>
        <w:t xml:space="preserve">Frequency and Power in Spectra view; e.g.: </w:t>
      </w:r>
      <w:r>
        <w:rPr>
          <w:noProof/>
          <w:lang w:eastAsia="ja-JP"/>
        </w:rPr>
        <w:drawing>
          <wp:inline distT="0" distB="0" distL="0" distR="0" wp14:anchorId="03D8476E" wp14:editId="1B3905E7">
            <wp:extent cx="2114550" cy="1714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14550" cy="171450"/>
                    </a:xfrm>
                    <a:prstGeom prst="rect">
                      <a:avLst/>
                    </a:prstGeom>
                    <a:noFill/>
                    <a:ln>
                      <a:noFill/>
                    </a:ln>
                  </pic:spPr>
                </pic:pic>
              </a:graphicData>
            </a:graphic>
          </wp:inline>
        </w:drawing>
      </w:r>
    </w:p>
    <w:p w14:paraId="4ED1DFAD" w14:textId="38F9D269" w:rsidR="002D1079" w:rsidRPr="0053123D" w:rsidRDefault="002D1079" w:rsidP="0053123D">
      <w:pPr>
        <w:pStyle w:val="ListParagraph"/>
        <w:numPr>
          <w:ilvl w:val="0"/>
          <w:numId w:val="18"/>
        </w:numPr>
      </w:pPr>
      <w:r>
        <w:t xml:space="preserve">Frequency in Spectrogram view; e.g.: </w:t>
      </w:r>
      <w:r>
        <w:rPr>
          <w:noProof/>
          <w:lang w:eastAsia="ja-JP"/>
        </w:rPr>
        <w:drawing>
          <wp:inline distT="0" distB="0" distL="0" distR="0" wp14:anchorId="75A43892" wp14:editId="381B2815">
            <wp:extent cx="4286250" cy="1714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86250" cy="171450"/>
                    </a:xfrm>
                    <a:prstGeom prst="rect">
                      <a:avLst/>
                    </a:prstGeom>
                    <a:noFill/>
                    <a:ln>
                      <a:noFill/>
                    </a:ln>
                  </pic:spPr>
                </pic:pic>
              </a:graphicData>
            </a:graphic>
          </wp:inline>
        </w:drawing>
      </w:r>
    </w:p>
    <w:p w14:paraId="13BD70FE" w14:textId="5741B435" w:rsidR="006664A9" w:rsidRDefault="00DB5A79" w:rsidP="0054738D">
      <w:pPr>
        <w:pStyle w:val="Heading2"/>
      </w:pPr>
      <w:bookmarkStart w:id="22" w:name="_Toc481669163"/>
      <w:r>
        <w:t>Helicorder Toolbar</w:t>
      </w:r>
      <w:bookmarkEnd w:id="22"/>
    </w:p>
    <w:p w14:paraId="28D142E5" w14:textId="3CF839CD" w:rsidR="006664A9" w:rsidRDefault="006664A9" w:rsidP="006664A9">
      <w:r>
        <w:t xml:space="preserve">Below are the functions available in the toolbar above the helicorder. Hovering over an icon will also provide a tooltip indicating the function of the button </w:t>
      </w:r>
      <w:r w:rsidR="00AD4920">
        <w:t>and the hot keys, if available.</w:t>
      </w:r>
      <w:r>
        <w:t xml:space="preserve"> </w:t>
      </w:r>
    </w:p>
    <w:p w14:paraId="3F638613" w14:textId="60E97B42" w:rsidR="006664A9" w:rsidRDefault="006664A9" w:rsidP="006664A9">
      <w:pPr>
        <w:pStyle w:val="ListParagraph"/>
        <w:numPr>
          <w:ilvl w:val="0"/>
          <w:numId w:val="8"/>
        </w:numPr>
      </w:pPr>
      <w:r w:rsidRPr="006664A9">
        <w:rPr>
          <w:noProof/>
          <w:lang w:eastAsia="ja-JP"/>
        </w:rPr>
        <w:drawing>
          <wp:inline distT="0" distB="0" distL="0" distR="0" wp14:anchorId="4E1422FB" wp14:editId="185215CF">
            <wp:extent cx="152400" cy="152400"/>
            <wp:effectExtent l="0" t="0" r="0" b="0"/>
            <wp:docPr id="7" name="Picture 7" descr="C:\Users\Diana\git\swarm\src\main\resources\images\p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ana\git\swarm\src\main\resources\images\pin.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Helicorder always on top</w:t>
      </w:r>
    </w:p>
    <w:p w14:paraId="5FA07440" w14:textId="069D704A" w:rsidR="006664A9" w:rsidRDefault="006664A9" w:rsidP="006664A9">
      <w:pPr>
        <w:pStyle w:val="ListParagraph"/>
        <w:numPr>
          <w:ilvl w:val="0"/>
          <w:numId w:val="8"/>
        </w:numPr>
      </w:pPr>
      <w:r w:rsidRPr="006664A9">
        <w:rPr>
          <w:noProof/>
          <w:lang w:eastAsia="ja-JP"/>
        </w:rPr>
        <w:drawing>
          <wp:inline distT="0" distB="0" distL="0" distR="0" wp14:anchorId="135CE5FB" wp14:editId="73450340">
            <wp:extent cx="152400" cy="152400"/>
            <wp:effectExtent l="0" t="0" r="0" b="0"/>
            <wp:docPr id="8" name="Picture 8"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Helicorder view settings</w:t>
      </w:r>
    </w:p>
    <w:p w14:paraId="566D7B3F" w14:textId="1245460F" w:rsidR="006664A9" w:rsidRPr="00C36387" w:rsidRDefault="006664A9" w:rsidP="006664A9">
      <w:pPr>
        <w:pStyle w:val="ListParagraph"/>
        <w:numPr>
          <w:ilvl w:val="0"/>
          <w:numId w:val="8"/>
        </w:numPr>
      </w:pPr>
      <w:r w:rsidRPr="006664A9">
        <w:rPr>
          <w:noProof/>
          <w:lang w:eastAsia="ja-JP"/>
        </w:rPr>
        <w:drawing>
          <wp:inline distT="0" distB="0" distL="0" distR="0" wp14:anchorId="38DD86F1" wp14:editId="062981A2">
            <wp:extent cx="152400" cy="152400"/>
            <wp:effectExtent l="0" t="0" r="0" b="0"/>
            <wp:docPr id="9" name="Picture 9" descr="C:\Users\Diana\git\swarm\src\main\resources\images\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ana\git\swarm\src\main\resources\images\left.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t xml:space="preserve"> </w:t>
      </w:r>
      <w:r>
        <w:t xml:space="preserve">Scroll back time </w:t>
      </w:r>
      <w:r w:rsidRPr="00C36387">
        <w:t>(</w:t>
      </w:r>
      <w:r w:rsidRPr="00C36387">
        <w:rPr>
          <w:rFonts w:asciiTheme="majorHAnsi" w:hAnsiTheme="majorHAnsi" w:cstheme="majorHAnsi"/>
        </w:rPr>
        <w:t xml:space="preserve">A </w:t>
      </w:r>
      <w:r w:rsidRPr="00C36387">
        <w:t xml:space="preserve">or </w:t>
      </w:r>
      <w:r w:rsidRPr="00C36387">
        <w:rPr>
          <w:rFonts w:asciiTheme="majorHAnsi" w:hAnsiTheme="majorHAnsi" w:cstheme="majorHAnsi"/>
        </w:rPr>
        <w:t>left arrow</w:t>
      </w:r>
      <w:r w:rsidRPr="00C36387">
        <w:t>)</w:t>
      </w:r>
    </w:p>
    <w:p w14:paraId="6B307EEB" w14:textId="613390C2" w:rsidR="006664A9" w:rsidRPr="00C36387" w:rsidRDefault="006664A9" w:rsidP="006664A9">
      <w:pPr>
        <w:pStyle w:val="ListParagraph"/>
        <w:numPr>
          <w:ilvl w:val="0"/>
          <w:numId w:val="8"/>
        </w:numPr>
      </w:pPr>
      <w:r w:rsidRPr="00C36387">
        <w:rPr>
          <w:noProof/>
          <w:lang w:eastAsia="ja-JP"/>
        </w:rPr>
        <w:drawing>
          <wp:inline distT="0" distB="0" distL="0" distR="0" wp14:anchorId="2771B51A" wp14:editId="157A2343">
            <wp:extent cx="152400" cy="152400"/>
            <wp:effectExtent l="0" t="0" r="0" b="0"/>
            <wp:docPr id="10" name="Picture 10" descr="C:\Users\Diana\git\swarm\src\main\resources\images\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na\git\swarm\src\main\resources\images\righ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w:t>
      </w:r>
      <w:r w:rsidRPr="00C36387">
        <w:t>Scroll forward time (</w:t>
      </w:r>
      <w:r w:rsidRPr="00C36387">
        <w:rPr>
          <w:rFonts w:asciiTheme="majorHAnsi" w:hAnsiTheme="majorHAnsi" w:cstheme="majorHAnsi"/>
        </w:rPr>
        <w:t>Z</w:t>
      </w:r>
      <w:r w:rsidRPr="00C36387">
        <w:t xml:space="preserve"> or </w:t>
      </w:r>
      <w:r w:rsidRPr="00C36387">
        <w:rPr>
          <w:rFonts w:asciiTheme="majorHAnsi" w:hAnsiTheme="majorHAnsi" w:cstheme="majorHAnsi"/>
        </w:rPr>
        <w:t>right arrow</w:t>
      </w:r>
      <w:r w:rsidRPr="00C36387">
        <w:t>)</w:t>
      </w:r>
    </w:p>
    <w:p w14:paraId="2267D30D" w14:textId="5EE6C3DE" w:rsidR="006664A9" w:rsidRPr="00C36387" w:rsidRDefault="006664A9" w:rsidP="006664A9">
      <w:pPr>
        <w:pStyle w:val="ListParagraph"/>
        <w:numPr>
          <w:ilvl w:val="0"/>
          <w:numId w:val="8"/>
        </w:numPr>
      </w:pPr>
      <w:r w:rsidRPr="00C36387">
        <w:rPr>
          <w:noProof/>
          <w:lang w:eastAsia="ja-JP"/>
        </w:rPr>
        <w:drawing>
          <wp:inline distT="0" distB="0" distL="0" distR="0" wp14:anchorId="55B69020" wp14:editId="0540AB48">
            <wp:extent cx="152400" cy="152400"/>
            <wp:effectExtent l="0" t="0" r="0" b="0"/>
            <wp:docPr id="11" name="Picture 11" descr="C:\Users\Diana\git\swarm\src\main\resources\images\x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xminus.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36387">
        <w:t xml:space="preserve"> </w:t>
      </w:r>
      <w:r w:rsidR="00687E2D" w:rsidRPr="00C36387">
        <w:t>Compress X-axis (</w:t>
      </w:r>
      <w:r w:rsidR="00C36387" w:rsidRPr="00C36387">
        <w:rPr>
          <w:rFonts w:asciiTheme="majorHAnsi" w:hAnsiTheme="majorHAnsi" w:cstheme="majorHAnsi"/>
        </w:rPr>
        <w:t>Alt</w:t>
      </w:r>
      <w:r w:rsidR="00C36387" w:rsidRPr="00C36387">
        <w:t xml:space="preserve"> </w:t>
      </w:r>
      <w:r w:rsidR="00687E2D" w:rsidRPr="00C36387">
        <w:t xml:space="preserve">and </w:t>
      </w:r>
      <w:r w:rsidR="00687E2D" w:rsidRPr="00C36387">
        <w:rPr>
          <w:rFonts w:asciiTheme="majorHAnsi" w:hAnsiTheme="majorHAnsi" w:cstheme="majorHAnsi"/>
        </w:rPr>
        <w:t>left arrow</w:t>
      </w:r>
      <w:r w:rsidR="00687E2D" w:rsidRPr="00C36387">
        <w:t>)</w:t>
      </w:r>
    </w:p>
    <w:p w14:paraId="4A973268" w14:textId="4E0B7BDF" w:rsidR="006664A9" w:rsidRPr="00C36387" w:rsidRDefault="006664A9" w:rsidP="006664A9">
      <w:pPr>
        <w:pStyle w:val="ListParagraph"/>
        <w:numPr>
          <w:ilvl w:val="0"/>
          <w:numId w:val="8"/>
        </w:numPr>
      </w:pPr>
      <w:r w:rsidRPr="00C36387">
        <w:rPr>
          <w:noProof/>
          <w:lang w:eastAsia="ja-JP"/>
        </w:rPr>
        <w:drawing>
          <wp:inline distT="0" distB="0" distL="0" distR="0" wp14:anchorId="10C96F5B" wp14:editId="540943FA">
            <wp:extent cx="152400" cy="152400"/>
            <wp:effectExtent l="0" t="0" r="0" b="0"/>
            <wp:docPr id="12" name="Picture 12" descr="C:\Users\Diana\git\swarm\src\main\resources\images\x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xplus.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Expand X-axis (</w:t>
      </w:r>
      <w:r w:rsidR="00C36387" w:rsidRPr="00C36387">
        <w:rPr>
          <w:rFonts w:asciiTheme="majorHAnsi" w:hAnsiTheme="majorHAnsi" w:cstheme="majorHAnsi"/>
        </w:rPr>
        <w:t>Alt</w:t>
      </w:r>
      <w:r w:rsidR="00C36387" w:rsidRPr="00C36387">
        <w:t xml:space="preserve"> </w:t>
      </w:r>
      <w:r w:rsidR="00687E2D" w:rsidRPr="00C36387">
        <w:t xml:space="preserve">and </w:t>
      </w:r>
      <w:r w:rsidR="00687E2D" w:rsidRPr="00C36387">
        <w:rPr>
          <w:rFonts w:asciiTheme="majorHAnsi" w:hAnsiTheme="majorHAnsi" w:cstheme="majorHAnsi"/>
        </w:rPr>
        <w:t>right arrow</w:t>
      </w:r>
      <w:r w:rsidR="00687E2D" w:rsidRPr="00C36387">
        <w:t>)</w:t>
      </w:r>
    </w:p>
    <w:p w14:paraId="683BBA2E" w14:textId="7DE932B7" w:rsidR="006664A9" w:rsidRPr="00C36387" w:rsidRDefault="006664A9" w:rsidP="006664A9">
      <w:pPr>
        <w:pStyle w:val="ListParagraph"/>
        <w:numPr>
          <w:ilvl w:val="0"/>
          <w:numId w:val="8"/>
        </w:numPr>
      </w:pPr>
      <w:r w:rsidRPr="00C36387">
        <w:rPr>
          <w:noProof/>
          <w:lang w:eastAsia="ja-JP"/>
        </w:rPr>
        <w:drawing>
          <wp:inline distT="0" distB="0" distL="0" distR="0" wp14:anchorId="44AC42F7" wp14:editId="654E78D1">
            <wp:extent cx="152400" cy="152400"/>
            <wp:effectExtent l="0" t="0" r="0" b="0"/>
            <wp:docPr id="13" name="Picture 13" descr="C:\Users\Diana\git\swarm\src\main\resources\images\y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ana\git\swarm\src\main\resources\images\yminus.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Compress Y-axis (</w:t>
      </w:r>
      <w:r w:rsidR="00C36387" w:rsidRPr="00C36387">
        <w:rPr>
          <w:rFonts w:asciiTheme="majorHAnsi" w:hAnsiTheme="majorHAnsi" w:cstheme="majorHAnsi"/>
        </w:rPr>
        <w:t>Alt</w:t>
      </w:r>
      <w:r w:rsidR="00C36387" w:rsidRPr="00C36387">
        <w:t xml:space="preserve"> </w:t>
      </w:r>
      <w:r w:rsidR="00687E2D" w:rsidRPr="00C36387">
        <w:t xml:space="preserve">and </w:t>
      </w:r>
      <w:r w:rsidR="00687E2D" w:rsidRPr="00C36387">
        <w:rPr>
          <w:rFonts w:asciiTheme="majorHAnsi" w:hAnsiTheme="majorHAnsi" w:cstheme="majorHAnsi"/>
        </w:rPr>
        <w:t>down arrow</w:t>
      </w:r>
      <w:r w:rsidR="00687E2D" w:rsidRPr="00C36387">
        <w:t>)</w:t>
      </w:r>
    </w:p>
    <w:p w14:paraId="72BB643A" w14:textId="32982AEF" w:rsidR="006664A9" w:rsidRPr="00C36387" w:rsidRDefault="006664A9" w:rsidP="006664A9">
      <w:pPr>
        <w:pStyle w:val="ListParagraph"/>
        <w:numPr>
          <w:ilvl w:val="0"/>
          <w:numId w:val="8"/>
        </w:numPr>
      </w:pPr>
      <w:r w:rsidRPr="00C36387">
        <w:rPr>
          <w:noProof/>
          <w:lang w:eastAsia="ja-JP"/>
        </w:rPr>
        <w:drawing>
          <wp:inline distT="0" distB="0" distL="0" distR="0" wp14:anchorId="1CA024DF" wp14:editId="51D68D71">
            <wp:extent cx="152400" cy="152400"/>
            <wp:effectExtent l="0" t="0" r="0" b="0"/>
            <wp:docPr id="14" name="Picture 14" descr="C:\Users\Diana\git\swarm\src\main\resources\images\y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ana\git\swarm\src\main\resources\images\yplus.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687E2D" w:rsidRPr="00C36387">
        <w:t xml:space="preserve"> Expand Y-axis (</w:t>
      </w:r>
      <w:r w:rsidR="00687E2D" w:rsidRPr="00C36387">
        <w:rPr>
          <w:rFonts w:asciiTheme="majorHAnsi" w:hAnsiTheme="majorHAnsi" w:cstheme="majorHAnsi"/>
        </w:rPr>
        <w:t>Alt</w:t>
      </w:r>
      <w:r w:rsidR="00687E2D" w:rsidRPr="00C36387">
        <w:t xml:space="preserve"> and </w:t>
      </w:r>
      <w:r w:rsidR="00687E2D" w:rsidRPr="00C36387">
        <w:rPr>
          <w:rFonts w:asciiTheme="majorHAnsi" w:hAnsiTheme="majorHAnsi" w:cstheme="majorHAnsi"/>
        </w:rPr>
        <w:t>up arrow</w:t>
      </w:r>
      <w:r w:rsidR="00687E2D" w:rsidRPr="00C36387">
        <w:t>)</w:t>
      </w:r>
    </w:p>
    <w:p w14:paraId="5ED3A9C6" w14:textId="72D13257" w:rsidR="00AD4920" w:rsidRPr="00C36387" w:rsidRDefault="00687E2D" w:rsidP="00AD4920">
      <w:pPr>
        <w:pStyle w:val="ListParagraph"/>
        <w:numPr>
          <w:ilvl w:val="0"/>
          <w:numId w:val="8"/>
        </w:numPr>
      </w:pPr>
      <w:r w:rsidRPr="00C36387">
        <w:rPr>
          <w:noProof/>
          <w:lang w:eastAsia="ja-JP"/>
        </w:rPr>
        <w:drawing>
          <wp:inline distT="0" distB="0" distL="0" distR="0" wp14:anchorId="3DC55CF8" wp14:editId="06881F5D">
            <wp:extent cx="152400" cy="152400"/>
            <wp:effectExtent l="0" t="0" r="0" b="0"/>
            <wp:docPr id="15" name="Picture 15" descr="C:\Users\Diana\git\swarm\src\main\resources\images\zoom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ana\git\swarm\src\main\resources\images\zoomplu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rsidRPr="00C36387">
        <w:t xml:space="preserve"> Decrease zoom time window (</w:t>
      </w:r>
      <w:r w:rsidR="00AD4920" w:rsidRPr="00C36387">
        <w:rPr>
          <w:rFonts w:asciiTheme="majorHAnsi" w:hAnsiTheme="majorHAnsi" w:cstheme="majorHAnsi"/>
        </w:rPr>
        <w:t>+</w:t>
      </w:r>
      <w:r w:rsidR="00AD4920" w:rsidRPr="00C36387">
        <w:t>)</w:t>
      </w:r>
    </w:p>
    <w:p w14:paraId="36B9D1F0" w14:textId="1A39AA44" w:rsidR="00687E2D" w:rsidRPr="00C36387" w:rsidRDefault="00687E2D" w:rsidP="00687E2D">
      <w:pPr>
        <w:pStyle w:val="ListParagraph"/>
        <w:numPr>
          <w:ilvl w:val="0"/>
          <w:numId w:val="8"/>
        </w:numPr>
      </w:pPr>
      <w:r w:rsidRPr="00C36387">
        <w:rPr>
          <w:noProof/>
          <w:lang w:eastAsia="ja-JP"/>
        </w:rPr>
        <w:drawing>
          <wp:inline distT="0" distB="0" distL="0" distR="0" wp14:anchorId="65309A66" wp14:editId="7D8596A5">
            <wp:extent cx="152400" cy="152400"/>
            <wp:effectExtent l="0" t="0" r="0" b="0"/>
            <wp:docPr id="16" name="Picture 16" descr="C:\Users\Diana\git\swarm\src\main\resources\images\zoom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na\git\swarm\src\main\resources\images\zoommin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rsidRPr="00C36387">
        <w:t xml:space="preserve"> Increase zoom time window (</w:t>
      </w:r>
      <w:r w:rsidR="00AD4920" w:rsidRPr="00C36387">
        <w:rPr>
          <w:rFonts w:asciiTheme="majorHAnsi" w:hAnsiTheme="majorHAnsi" w:cstheme="majorHAnsi"/>
        </w:rPr>
        <w:t>-</w:t>
      </w:r>
      <w:r w:rsidR="00AD4920" w:rsidRPr="00C36387">
        <w:t>)</w:t>
      </w:r>
    </w:p>
    <w:p w14:paraId="005C24F2" w14:textId="0574F112" w:rsidR="00687E2D" w:rsidRDefault="00687E2D" w:rsidP="00687E2D">
      <w:pPr>
        <w:pStyle w:val="ListParagraph"/>
        <w:numPr>
          <w:ilvl w:val="0"/>
          <w:numId w:val="8"/>
        </w:numPr>
      </w:pPr>
      <w:r w:rsidRPr="00687E2D">
        <w:rPr>
          <w:noProof/>
          <w:lang w:eastAsia="ja-JP"/>
        </w:rPr>
        <w:drawing>
          <wp:inline distT="0" distB="0" distL="0" distR="0" wp14:anchorId="2B754664" wp14:editId="181B7EAC">
            <wp:extent cx="152400" cy="152400"/>
            <wp:effectExtent l="0" t="0" r="0" b="0"/>
            <wp:docPr id="27" name="Picture 27"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ana\git\swarm\src\main\resources\images\wavesettings.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Wave view settings </w:t>
      </w:r>
      <w:r w:rsidR="00C36387">
        <w:t>(</w:t>
      </w:r>
      <w:r w:rsidR="00C36387" w:rsidRPr="00F54C38">
        <w:rPr>
          <w:rFonts w:asciiTheme="majorHAnsi" w:hAnsiTheme="majorHAnsi" w:cstheme="majorHAnsi"/>
        </w:rPr>
        <w:t>?</w:t>
      </w:r>
      <w:r w:rsidR="00C36387">
        <w:t>)</w:t>
      </w:r>
    </w:p>
    <w:p w14:paraId="1E5B4010" w14:textId="3F8F5FF3" w:rsidR="00687E2D" w:rsidRDefault="00687E2D" w:rsidP="00687E2D">
      <w:pPr>
        <w:pStyle w:val="ListParagraph"/>
        <w:numPr>
          <w:ilvl w:val="0"/>
          <w:numId w:val="8"/>
        </w:numPr>
      </w:pPr>
      <w:r w:rsidRPr="00687E2D">
        <w:rPr>
          <w:noProof/>
          <w:lang w:eastAsia="ja-JP"/>
        </w:rPr>
        <w:drawing>
          <wp:inline distT="0" distB="0" distL="0" distR="0" wp14:anchorId="75A9FBA7" wp14:editId="242D51F9">
            <wp:extent cx="152400" cy="152400"/>
            <wp:effectExtent l="0" t="0" r="0" b="0"/>
            <wp:docPr id="29" name="Picture 29"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Wave view </w:t>
      </w:r>
      <w:r w:rsidR="00C36387">
        <w:t>(</w:t>
      </w:r>
      <w:r w:rsidR="00C36387" w:rsidRPr="00F54C38">
        <w:rPr>
          <w:rFonts w:asciiTheme="majorHAnsi" w:hAnsiTheme="majorHAnsi" w:cstheme="majorHAnsi"/>
        </w:rPr>
        <w:t xml:space="preserve">W </w:t>
      </w:r>
      <w:r w:rsidR="00C36387" w:rsidRPr="00F54C38">
        <w:rPr>
          <w:rFonts w:cstheme="minorHAnsi"/>
        </w:rPr>
        <w:t>or</w:t>
      </w:r>
      <w:r w:rsidR="00C36387" w:rsidRPr="00F54C38">
        <w:rPr>
          <w:rFonts w:asciiTheme="majorHAnsi" w:hAnsiTheme="majorHAnsi" w:cstheme="majorHAnsi"/>
        </w:rPr>
        <w:t xml:space="preserve"> ,</w:t>
      </w:r>
      <w:r w:rsidR="00C36387" w:rsidRPr="00F54C38">
        <w:rPr>
          <w:rFonts w:cstheme="minorHAnsi"/>
        </w:rPr>
        <w:t>)</w:t>
      </w:r>
    </w:p>
    <w:p w14:paraId="3D02F162" w14:textId="23E9E67C" w:rsidR="00687E2D" w:rsidRDefault="00687E2D" w:rsidP="00687E2D">
      <w:pPr>
        <w:pStyle w:val="ListParagraph"/>
        <w:numPr>
          <w:ilvl w:val="0"/>
          <w:numId w:val="8"/>
        </w:numPr>
      </w:pPr>
      <w:r w:rsidRPr="00687E2D">
        <w:rPr>
          <w:noProof/>
          <w:lang w:eastAsia="ja-JP"/>
        </w:rPr>
        <w:drawing>
          <wp:inline distT="0" distB="0" distL="0" distR="0" wp14:anchorId="74F125E8" wp14:editId="118BB73C">
            <wp:extent cx="152400" cy="152400"/>
            <wp:effectExtent l="0" t="0" r="0" b="0"/>
            <wp:docPr id="31" name="Picture 31" descr="C:\Users\Diana\git\swarm\src\main\resources\images\spect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spectra.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Spectra view </w:t>
      </w:r>
      <w:r w:rsidR="00C36387">
        <w:t>(</w:t>
      </w:r>
      <w:r w:rsidR="00C36387" w:rsidRPr="00F54C38">
        <w:rPr>
          <w:rFonts w:asciiTheme="majorHAnsi" w:hAnsiTheme="majorHAnsi" w:cstheme="majorHAnsi"/>
        </w:rPr>
        <w:t xml:space="preserve">S </w:t>
      </w:r>
      <w:r w:rsidR="00C36387" w:rsidRPr="00F54C38">
        <w:rPr>
          <w:rFonts w:cstheme="minorHAnsi"/>
        </w:rPr>
        <w:t>or</w:t>
      </w:r>
      <w:r w:rsidR="00C36387" w:rsidRPr="00F54C38">
        <w:rPr>
          <w:rFonts w:asciiTheme="majorHAnsi" w:hAnsiTheme="majorHAnsi" w:cstheme="majorHAnsi"/>
        </w:rPr>
        <w:t xml:space="preserve"> .</w:t>
      </w:r>
      <w:r w:rsidR="00C36387">
        <w:t>)</w:t>
      </w:r>
    </w:p>
    <w:p w14:paraId="1677C5F7" w14:textId="3EF043D4" w:rsidR="00687E2D" w:rsidRDefault="00687E2D" w:rsidP="00687E2D">
      <w:pPr>
        <w:pStyle w:val="ListParagraph"/>
        <w:numPr>
          <w:ilvl w:val="0"/>
          <w:numId w:val="8"/>
        </w:numPr>
      </w:pPr>
      <w:r w:rsidRPr="00687E2D">
        <w:rPr>
          <w:noProof/>
          <w:lang w:eastAsia="ja-JP"/>
        </w:rPr>
        <w:lastRenderedPageBreak/>
        <w:drawing>
          <wp:inline distT="0" distB="0" distL="0" distR="0" wp14:anchorId="06EC653C" wp14:editId="67856BD3">
            <wp:extent cx="152400" cy="152400"/>
            <wp:effectExtent l="0" t="0" r="0" b="0"/>
            <wp:docPr id="32" name="Picture 32" descr="C:\Users\Diana\git\swarm\src\main\resources\images\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ana\git\swarm\src\main\resources\images\spectrogram.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Spectrogram view </w:t>
      </w:r>
      <w:r w:rsidR="00C36387">
        <w:t>(</w:t>
      </w:r>
      <w:r w:rsidR="00C36387" w:rsidRPr="00F54C38">
        <w:rPr>
          <w:rFonts w:asciiTheme="majorHAnsi" w:hAnsiTheme="majorHAnsi" w:cstheme="majorHAnsi"/>
        </w:rPr>
        <w:t xml:space="preserve">G </w:t>
      </w:r>
      <w:r w:rsidR="00C36387" w:rsidRPr="00F54C38">
        <w:rPr>
          <w:rFonts w:cstheme="minorHAnsi"/>
        </w:rPr>
        <w:t>or</w:t>
      </w:r>
      <w:r w:rsidR="00C36387" w:rsidRPr="00F54C38">
        <w:rPr>
          <w:rFonts w:asciiTheme="majorHAnsi" w:hAnsiTheme="majorHAnsi" w:cstheme="majorHAnsi"/>
        </w:rPr>
        <w:t xml:space="preserve"> /</w:t>
      </w:r>
      <w:r w:rsidR="00C36387">
        <w:t>)</w:t>
      </w:r>
    </w:p>
    <w:p w14:paraId="34172E2B" w14:textId="7AEC6858" w:rsidR="00C36387" w:rsidRDefault="00687E2D" w:rsidP="0000618E">
      <w:pPr>
        <w:pStyle w:val="ListParagraph"/>
        <w:numPr>
          <w:ilvl w:val="0"/>
          <w:numId w:val="8"/>
        </w:numPr>
      </w:pPr>
      <w:r w:rsidRPr="00687E2D">
        <w:rPr>
          <w:noProof/>
          <w:lang w:eastAsia="ja-JP"/>
        </w:rPr>
        <w:drawing>
          <wp:inline distT="0" distB="0" distL="0" distR="0" wp14:anchorId="0BCA5A27" wp14:editId="3329F61D">
            <wp:extent cx="152400" cy="152400"/>
            <wp:effectExtent l="0" t="0" r="0" b="0"/>
            <wp:docPr id="35" name="Picture 35" descr="C:\Users\Diana\git\swarm\src\main\resources\images\particle_mo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particle_motio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Particle motion view </w:t>
      </w:r>
      <w:r w:rsidR="00C36387">
        <w:t>(</w:t>
      </w:r>
      <w:del w:id="23" w:author="Diana" w:date="2017-05-05T09:51:00Z">
        <w:r w:rsidR="00C36387" w:rsidRPr="00F54C38" w:rsidDel="00E6170A">
          <w:rPr>
            <w:rFonts w:asciiTheme="majorHAnsi" w:hAnsiTheme="majorHAnsi" w:cstheme="majorHAnsi"/>
          </w:rPr>
          <w:delText xml:space="preserve">M </w:delText>
        </w:r>
      </w:del>
      <w:ins w:id="24" w:author="Diana" w:date="2017-05-05T09:51:00Z">
        <w:r w:rsidR="00E6170A">
          <w:rPr>
            <w:rFonts w:asciiTheme="majorHAnsi" w:hAnsiTheme="majorHAnsi" w:cstheme="majorHAnsi"/>
          </w:rPr>
          <w:t>R</w:t>
        </w:r>
        <w:r w:rsidR="00E6170A" w:rsidRPr="00F54C38">
          <w:rPr>
            <w:rFonts w:asciiTheme="majorHAnsi" w:hAnsiTheme="majorHAnsi" w:cstheme="majorHAnsi"/>
          </w:rPr>
          <w:t xml:space="preserve"> </w:t>
        </w:r>
      </w:ins>
      <w:r w:rsidR="00C36387" w:rsidRPr="00F54C38">
        <w:rPr>
          <w:rFonts w:cstheme="minorHAnsi"/>
        </w:rPr>
        <w:t>or</w:t>
      </w:r>
      <w:r w:rsidR="00C36387" w:rsidRPr="00F54C38">
        <w:rPr>
          <w:rFonts w:asciiTheme="majorHAnsi" w:hAnsiTheme="majorHAnsi" w:cstheme="majorHAnsi"/>
        </w:rPr>
        <w:t xml:space="preserve"> ‘</w:t>
      </w:r>
      <w:r w:rsidR="00C36387">
        <w:t>)</w:t>
      </w:r>
    </w:p>
    <w:p w14:paraId="71EFF8BE" w14:textId="7F4FD123" w:rsidR="00687E2D" w:rsidRDefault="00687E2D" w:rsidP="0000618E">
      <w:pPr>
        <w:pStyle w:val="ListParagraph"/>
        <w:numPr>
          <w:ilvl w:val="0"/>
          <w:numId w:val="8"/>
        </w:numPr>
      </w:pPr>
      <w:r w:rsidRPr="00687E2D">
        <w:rPr>
          <w:noProof/>
          <w:lang w:eastAsia="ja-JP"/>
        </w:rPr>
        <w:drawing>
          <wp:inline distT="0" distB="0" distL="0" distR="0" wp14:anchorId="491186AA" wp14:editId="20000415">
            <wp:extent cx="152400" cy="152400"/>
            <wp:effectExtent l="0" t="0" r="0" b="0"/>
            <wp:docPr id="38" name="Picture 38"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Copy inset to clipboard </w:t>
      </w:r>
      <w:r w:rsidR="00C36387">
        <w:t>(</w:t>
      </w:r>
      <w:r w:rsidR="00C36387" w:rsidRPr="00C36387">
        <w:rPr>
          <w:rFonts w:asciiTheme="majorHAnsi" w:hAnsiTheme="majorHAnsi" w:cstheme="majorHAnsi"/>
        </w:rPr>
        <w:t xml:space="preserve">C </w:t>
      </w:r>
      <w:r w:rsidR="00C36387" w:rsidRPr="00C36387">
        <w:rPr>
          <w:rFonts w:cstheme="minorHAnsi"/>
        </w:rPr>
        <w:t>or</w:t>
      </w:r>
      <w:r w:rsidR="00C36387" w:rsidRPr="00C36387">
        <w:rPr>
          <w:rFonts w:asciiTheme="majorHAnsi" w:hAnsiTheme="majorHAnsi" w:cstheme="majorHAnsi"/>
        </w:rPr>
        <w:t xml:space="preserve"> Ctrl-C</w:t>
      </w:r>
      <w:r w:rsidR="00C36387">
        <w:t>)</w:t>
      </w:r>
    </w:p>
    <w:p w14:paraId="03A86FDF" w14:textId="77777777" w:rsidR="00C36387" w:rsidRDefault="00687E2D" w:rsidP="0000618E">
      <w:pPr>
        <w:pStyle w:val="ListParagraph"/>
        <w:numPr>
          <w:ilvl w:val="0"/>
          <w:numId w:val="8"/>
        </w:numPr>
      </w:pPr>
      <w:r w:rsidRPr="00687E2D">
        <w:rPr>
          <w:noProof/>
          <w:lang w:eastAsia="ja-JP"/>
        </w:rPr>
        <w:drawing>
          <wp:inline distT="0" distB="0" distL="0" distR="0" wp14:anchorId="5860C40A" wp14:editId="0D5B8081">
            <wp:extent cx="152400" cy="152400"/>
            <wp:effectExtent l="0" t="0" r="0" b="0"/>
            <wp:docPr id="39" name="Picture 39" descr="C:\Users\Diana\git\swarm\src\main\resources\images\de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delete.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D39FE">
        <w:t xml:space="preserve">Remove inset wave </w:t>
      </w:r>
      <w:r w:rsidR="00C36387">
        <w:t>(</w:t>
      </w:r>
      <w:r w:rsidR="00C36387" w:rsidRPr="00F54C38">
        <w:rPr>
          <w:rFonts w:asciiTheme="majorHAnsi" w:hAnsiTheme="majorHAnsi" w:cstheme="majorHAnsi"/>
        </w:rPr>
        <w:t>Delete</w:t>
      </w:r>
      <w:r w:rsidR="00C36387" w:rsidRPr="00F54C38">
        <w:t xml:space="preserve"> or </w:t>
      </w:r>
      <w:r w:rsidR="00C36387" w:rsidRPr="00F54C38">
        <w:rPr>
          <w:rFonts w:asciiTheme="majorHAnsi" w:hAnsiTheme="majorHAnsi" w:cstheme="majorHAnsi"/>
        </w:rPr>
        <w:t>Esc</w:t>
      </w:r>
      <w:r w:rsidR="00C36387">
        <w:t>)</w:t>
      </w:r>
      <w:r w:rsidR="00C36387" w:rsidRPr="0032199F">
        <w:t xml:space="preserve"> </w:t>
      </w:r>
    </w:p>
    <w:p w14:paraId="034B957E" w14:textId="05E37FBF" w:rsidR="00687E2D" w:rsidRDefault="00687E2D" w:rsidP="0000618E">
      <w:pPr>
        <w:pStyle w:val="ListParagraph"/>
        <w:numPr>
          <w:ilvl w:val="0"/>
          <w:numId w:val="8"/>
        </w:numPr>
      </w:pPr>
      <w:r w:rsidRPr="00687E2D">
        <w:rPr>
          <w:noProof/>
          <w:lang w:eastAsia="ja-JP"/>
        </w:rPr>
        <w:drawing>
          <wp:inline distT="0" distB="0" distL="0" distR="0" wp14:anchorId="550BC9F2" wp14:editId="16FCCAD4">
            <wp:extent cx="152400" cy="152400"/>
            <wp:effectExtent l="0" t="0" r="0" b="0"/>
            <wp:docPr id="40" name="Picture 40" descr="C:\Users\Diana\git\swarm\src\main\resources\images\cam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camera.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D4920">
        <w:t xml:space="preserve">  Save helicorder image </w:t>
      </w:r>
      <w:r w:rsidR="00C36387">
        <w:t>(</w:t>
      </w:r>
      <w:r w:rsidR="00C36387" w:rsidRPr="00C36387">
        <w:rPr>
          <w:rFonts w:asciiTheme="majorHAnsi" w:hAnsiTheme="majorHAnsi" w:cstheme="majorHAnsi"/>
        </w:rPr>
        <w:t>P</w:t>
      </w:r>
      <w:r w:rsidR="00C36387">
        <w:t>)</w:t>
      </w:r>
    </w:p>
    <w:p w14:paraId="08FEF988" w14:textId="729D4DE3" w:rsidR="00687E2D" w:rsidRDefault="00687E2D" w:rsidP="00687E2D">
      <w:pPr>
        <w:pStyle w:val="ListParagraph"/>
        <w:numPr>
          <w:ilvl w:val="0"/>
          <w:numId w:val="8"/>
        </w:numPr>
      </w:pPr>
      <w:r>
        <w:t xml:space="preserve"> </w:t>
      </w:r>
      <w:r w:rsidRPr="00687E2D">
        <w:rPr>
          <w:noProof/>
          <w:lang w:eastAsia="ja-JP"/>
        </w:rPr>
        <w:drawing>
          <wp:inline distT="0" distB="0" distL="0" distR="0" wp14:anchorId="539B4D77" wp14:editId="542C4CFF">
            <wp:extent cx="152400" cy="152400"/>
            <wp:effectExtent l="0" t="0" r="0" b="0"/>
            <wp:docPr id="42" name="Picture 42" descr="C:\Users\Diana\git\swarm\src\main\resources\images\wave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iana\git\swarm\src\main\resources\images\wavezoom.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Toggle between adjusting helicorder scale and clip</w:t>
      </w:r>
    </w:p>
    <w:p w14:paraId="4F2DF1CA" w14:textId="5F3948D9" w:rsidR="006664A9" w:rsidRDefault="006664A9" w:rsidP="006A7BFF">
      <w:pPr>
        <w:pStyle w:val="Heading3"/>
      </w:pPr>
      <w:r>
        <w:t xml:space="preserve"> </w:t>
      </w:r>
      <w:bookmarkStart w:id="25" w:name="_Toc481669164"/>
      <w:r w:rsidR="002D39FE">
        <w:t xml:space="preserve">Helicorder View </w:t>
      </w:r>
      <w:r w:rsidR="002D39FE" w:rsidRPr="006A7BFF">
        <w:t>Settings</w:t>
      </w:r>
      <w:bookmarkEnd w:id="25"/>
    </w:p>
    <w:p w14:paraId="284A9F4E" w14:textId="2274D8C8" w:rsidR="002D39FE" w:rsidRDefault="003E5B92" w:rsidP="00EC5B38">
      <w:r>
        <w:rPr>
          <w:noProof/>
          <w:lang w:eastAsia="ja-JP"/>
        </w:rPr>
        <mc:AlternateContent>
          <mc:Choice Requires="wps">
            <w:drawing>
              <wp:anchor distT="0" distB="0" distL="114300" distR="114300" simplePos="0" relativeHeight="251661312" behindDoc="1" locked="0" layoutInCell="1" allowOverlap="1" wp14:anchorId="06A4587D" wp14:editId="4E5F732D">
                <wp:simplePos x="0" y="0"/>
                <wp:positionH relativeFrom="column">
                  <wp:posOffset>0</wp:posOffset>
                </wp:positionH>
                <wp:positionV relativeFrom="paragraph">
                  <wp:posOffset>5081270</wp:posOffset>
                </wp:positionV>
                <wp:extent cx="2322195" cy="635"/>
                <wp:effectExtent l="0" t="0" r="0" b="0"/>
                <wp:wrapTight wrapText="bothSides">
                  <wp:wrapPolygon edited="0">
                    <wp:start x="0" y="0"/>
                    <wp:lineTo x="0" y="21600"/>
                    <wp:lineTo x="21600" y="21600"/>
                    <wp:lineTo x="21600" y="0"/>
                  </wp:wrapPolygon>
                </wp:wrapTight>
                <wp:docPr id="47" name="Text Box 47"/>
                <wp:cNvGraphicFramePr/>
                <a:graphic xmlns:a="http://schemas.openxmlformats.org/drawingml/2006/main">
                  <a:graphicData uri="http://schemas.microsoft.com/office/word/2010/wordprocessingShape">
                    <wps:wsp>
                      <wps:cNvSpPr txBox="1"/>
                      <wps:spPr>
                        <a:xfrm>
                          <a:off x="0" y="0"/>
                          <a:ext cx="2322195" cy="635"/>
                        </a:xfrm>
                        <a:prstGeom prst="rect">
                          <a:avLst/>
                        </a:prstGeom>
                        <a:solidFill>
                          <a:prstClr val="white"/>
                        </a:solidFill>
                        <a:ln>
                          <a:noFill/>
                        </a:ln>
                      </wps:spPr>
                      <wps:txbx>
                        <w:txbxContent>
                          <w:p w14:paraId="4A3F5CFE" w14:textId="319D4EB8" w:rsidR="0000618E" w:rsidRPr="00BC40D1" w:rsidRDefault="0000618E" w:rsidP="003E5B92">
                            <w:pPr>
                              <w:pStyle w:val="Caption"/>
                              <w:rPr>
                                <w:noProof/>
                              </w:rPr>
                            </w:pPr>
                            <w:r>
                              <w:t xml:space="preserve">Figure </w:t>
                            </w:r>
                            <w:fldSimple w:instr=" SEQ Figure \* ARABIC ">
                              <w:r w:rsidR="002C37A3">
                                <w:rPr>
                                  <w:noProof/>
                                </w:rPr>
                                <w:t>8</w:t>
                              </w:r>
                            </w:fldSimple>
                            <w:r>
                              <w:t xml:space="preserve"> Helicorder View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A4587D" id="_x0000_t202" coordsize="21600,21600" o:spt="202" path="m,l,21600r21600,l21600,xe">
                <v:stroke joinstyle="miter"/>
                <v:path gradientshapeok="t" o:connecttype="rect"/>
              </v:shapetype>
              <v:shape id="Text Box 47" o:spid="_x0000_s1026" type="#_x0000_t202" style="position:absolute;margin-left:0;margin-top:400.1pt;width:182.8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" stroked="f">
                <v:textbox style="mso-fit-shape-to-text:t" inset="0,0,0,0">
                  <w:txbxContent>
                    <w:p w14:paraId="4A3F5CFE" w14:textId="319D4EB8" w:rsidR="0000618E" w:rsidRPr="00BC40D1" w:rsidRDefault="0000618E" w:rsidP="003E5B92">
                      <w:pPr>
                        <w:pStyle w:val="Caption"/>
                        <w:rPr>
                          <w:noProof/>
                        </w:rPr>
                      </w:pPr>
                      <w:r>
                        <w:t xml:space="preserve">Figure </w:t>
                      </w:r>
                      <w:fldSimple w:instr=" SEQ Figure \* ARABIC ">
                        <w:r w:rsidR="002C37A3">
                          <w:rPr>
                            <w:noProof/>
                          </w:rPr>
                          <w:t>8</w:t>
                        </w:r>
                      </w:fldSimple>
                      <w:r>
                        <w:t xml:space="preserve"> </w:t>
                      </w:r>
                      <w:proofErr w:type="spellStart"/>
                      <w:r>
                        <w:t>Helicorder</w:t>
                      </w:r>
                      <w:proofErr w:type="spellEnd"/>
                      <w:r>
                        <w:t xml:space="preserve"> View Settings</w:t>
                      </w:r>
                    </w:p>
                  </w:txbxContent>
                </v:textbox>
                <w10:wrap type="tight"/>
              </v:shape>
            </w:pict>
          </mc:Fallback>
        </mc:AlternateContent>
      </w:r>
      <w:r>
        <w:rPr>
          <w:noProof/>
          <w:lang w:eastAsia="ja-JP"/>
        </w:rPr>
        <w:drawing>
          <wp:anchor distT="0" distB="0" distL="114300" distR="114300" simplePos="0" relativeHeight="251659264" behindDoc="1" locked="0" layoutInCell="1" allowOverlap="1" wp14:anchorId="5FEE966C" wp14:editId="29F0D800">
            <wp:simplePos x="0" y="0"/>
            <wp:positionH relativeFrom="margin">
              <wp:align>left</wp:align>
            </wp:positionH>
            <wp:positionV relativeFrom="paragraph">
              <wp:posOffset>77470</wp:posOffset>
            </wp:positionV>
            <wp:extent cx="2322576" cy="4946904"/>
            <wp:effectExtent l="0" t="0" r="1905" b="6350"/>
            <wp:wrapSquare wrapText="r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322576" cy="4946904"/>
                    </a:xfrm>
                    <a:prstGeom prst="rect">
                      <a:avLst/>
                    </a:prstGeom>
                  </pic:spPr>
                </pic:pic>
              </a:graphicData>
            </a:graphic>
            <wp14:sizeRelH relativeFrom="margin">
              <wp14:pctWidth>0</wp14:pctWidth>
            </wp14:sizeRelH>
            <wp14:sizeRelV relativeFrom="margin">
              <wp14:pctHeight>0</wp14:pctHeight>
            </wp14:sizeRelV>
          </wp:anchor>
        </w:drawing>
      </w:r>
      <w:r w:rsidR="00EC5B38">
        <w:t>There are two main ways in which the user can interact with the a helicorder view: manipulating the helicorder view itself or zooming in and looking at the underlying waveform. All of the settings for the helicorder view can be manipulated in the helicorder view settings dialog which can be opened by clicking on the</w:t>
      </w:r>
      <w:r w:rsidR="00EC5B38">
        <w:rPr>
          <w:noProof/>
        </w:rPr>
        <w:t xml:space="preserve"> </w:t>
      </w:r>
      <w:r w:rsidR="00EC5B38" w:rsidRPr="006664A9">
        <w:rPr>
          <w:noProof/>
          <w:lang w:eastAsia="ja-JP"/>
        </w:rPr>
        <w:drawing>
          <wp:inline distT="0" distB="0" distL="0" distR="0" wp14:anchorId="3F98F9B4" wp14:editId="6AB0369F">
            <wp:extent cx="152400" cy="152400"/>
            <wp:effectExtent l="0" t="0" r="0" b="0"/>
            <wp:docPr id="44" name="Picture 44"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EC5B38">
        <w:t xml:space="preserve"> button. </w:t>
      </w:r>
    </w:p>
    <w:p w14:paraId="77AD3D28" w14:textId="43BEA524" w:rsidR="00F774F5" w:rsidRDefault="00F774F5" w:rsidP="004A6442">
      <w:pPr>
        <w:pStyle w:val="Heading4"/>
      </w:pPr>
      <w:r w:rsidRPr="00F774F5">
        <w:t>Axes</w:t>
      </w:r>
    </w:p>
    <w:p w14:paraId="03D22E1F" w14:textId="66F16695" w:rsidR="000566DB" w:rsidRDefault="000566DB" w:rsidP="000566DB">
      <w:pPr>
        <w:pStyle w:val="ListParagraph"/>
        <w:numPr>
          <w:ilvl w:val="0"/>
          <w:numId w:val="14"/>
        </w:numPr>
      </w:pPr>
      <w:r w:rsidRPr="000566DB">
        <w:rPr>
          <w:i/>
        </w:rPr>
        <w:t>X</w:t>
      </w:r>
      <w:r>
        <w:t xml:space="preserve"> is the number of minutes to display along the bottom of the helicorder. Default is 15 minutes.</w:t>
      </w:r>
    </w:p>
    <w:p w14:paraId="74126CF2" w14:textId="0954EFBA" w:rsidR="000566DB" w:rsidRDefault="000566DB" w:rsidP="000566DB">
      <w:pPr>
        <w:pStyle w:val="ListParagraph"/>
        <w:numPr>
          <w:ilvl w:val="0"/>
          <w:numId w:val="14"/>
        </w:numPr>
      </w:pPr>
      <w:r>
        <w:rPr>
          <w:i/>
        </w:rPr>
        <w:t xml:space="preserve">Y </w:t>
      </w:r>
      <w:r>
        <w:t>is the total time in hours to display on the helicorder. Default is 12 hours.</w:t>
      </w:r>
    </w:p>
    <w:p w14:paraId="340931F8" w14:textId="36111F15" w:rsidR="003E5B92" w:rsidRDefault="000566DB" w:rsidP="000566DB">
      <w:pPr>
        <w:pStyle w:val="ListParagraph"/>
        <w:numPr>
          <w:ilvl w:val="0"/>
          <w:numId w:val="14"/>
        </w:numPr>
        <w:rPr>
          <w:noProof/>
        </w:rPr>
      </w:pPr>
      <w:r>
        <w:t xml:space="preserve">View time setting allows user to set the time at the bottom of the helicorder. Default is ‘Now’, or current time. The format for </w:t>
      </w:r>
      <w:r w:rsidR="00F774F5">
        <w:t xml:space="preserve">specifying the bottom view time is </w:t>
      </w:r>
      <w:r w:rsidR="00201447" w:rsidRPr="000566DB">
        <w:rPr>
          <w:rFonts w:cstheme="minorHAnsi"/>
        </w:rPr>
        <w:t>Y</w:t>
      </w:r>
      <w:r w:rsidR="00F774F5" w:rsidRPr="000566DB">
        <w:rPr>
          <w:rFonts w:cstheme="minorHAnsi"/>
        </w:rPr>
        <w:t>YYYMMDD</w:t>
      </w:r>
      <w:r w:rsidR="00F774F5" w:rsidRPr="000566DB">
        <w:rPr>
          <w:rFonts w:ascii="NimbusMonL-Regu" w:hAnsi="NimbusMonL-Regu" w:cs="NimbusMonL-Regu"/>
        </w:rPr>
        <w:t xml:space="preserve"> </w:t>
      </w:r>
      <w:r w:rsidR="00F774F5">
        <w:t xml:space="preserve">or, if more resolution is needed, </w:t>
      </w:r>
      <w:r w:rsidR="00F774F5" w:rsidRPr="000566DB">
        <w:rPr>
          <w:rFonts w:cstheme="minorHAnsi"/>
        </w:rPr>
        <w:t>YYMMDDHHMMSS</w:t>
      </w:r>
      <w:r w:rsidR="00F774F5">
        <w:t>.</w:t>
      </w:r>
    </w:p>
    <w:p w14:paraId="3E895027" w14:textId="6A4E7BE8" w:rsidR="00EC5B38" w:rsidRDefault="000979CC" w:rsidP="004A6442">
      <w:pPr>
        <w:pStyle w:val="Heading4"/>
      </w:pPr>
      <w:r w:rsidRPr="000979CC">
        <w:t>Zoom</w:t>
      </w:r>
    </w:p>
    <w:p w14:paraId="6325C293" w14:textId="77777777" w:rsidR="000566DB" w:rsidRDefault="000566DB" w:rsidP="000566DB">
      <w:pPr>
        <w:pStyle w:val="ListParagraph"/>
        <w:numPr>
          <w:ilvl w:val="0"/>
          <w:numId w:val="15"/>
        </w:numPr>
      </w:pPr>
      <w:r w:rsidRPr="000566DB">
        <w:rPr>
          <w:i/>
        </w:rPr>
        <w:t>Zoom</w:t>
      </w:r>
      <w:r>
        <w:t xml:space="preserve"> determines the amount of time, in seconds, on either side of the mouse cursor to zoom. </w:t>
      </w:r>
    </w:p>
    <w:p w14:paraId="5FF45330" w14:textId="42416E00" w:rsidR="000979CC" w:rsidRDefault="000979CC" w:rsidP="000566DB">
      <w:pPr>
        <w:pStyle w:val="ListParagraph"/>
        <w:numPr>
          <w:ilvl w:val="0"/>
          <w:numId w:val="15"/>
        </w:numPr>
      </w:pPr>
      <w:r>
        <w:t>Also available is a button to display the Wave View Settings Dialog.</w:t>
      </w:r>
    </w:p>
    <w:p w14:paraId="4298C689" w14:textId="4452CBA9" w:rsidR="00B11073" w:rsidRDefault="00B11073" w:rsidP="00B11073">
      <w:pPr>
        <w:pStyle w:val="Heading4"/>
      </w:pPr>
      <w:commentRangeStart w:id="26"/>
      <w:r>
        <w:t>Clipping</w:t>
      </w:r>
      <w:commentRangeEnd w:id="26"/>
      <w:r>
        <w:rPr>
          <w:rStyle w:val="CommentReference"/>
          <w:rFonts w:eastAsiaTheme="minorHAnsi" w:cstheme="minorBidi"/>
          <w:b w:val="0"/>
          <w:iCs w:val="0"/>
        </w:rPr>
        <w:commentReference w:id="26"/>
      </w:r>
    </w:p>
    <w:p w14:paraId="375BF2FA" w14:textId="71BDF1D3" w:rsidR="000566DB" w:rsidRPr="000566DB" w:rsidRDefault="000566DB" w:rsidP="000566DB">
      <w:pPr>
        <w:pStyle w:val="ListParagraph"/>
        <w:numPr>
          <w:ilvl w:val="0"/>
          <w:numId w:val="16"/>
        </w:numPr>
        <w:rPr>
          <w:i/>
        </w:rPr>
      </w:pPr>
      <w:r w:rsidRPr="000566DB">
        <w:rPr>
          <w:i/>
        </w:rPr>
        <w:t>Show clip</w:t>
      </w:r>
      <w:r>
        <w:rPr>
          <w:i/>
        </w:rPr>
        <w:t xml:space="preserve"> </w:t>
      </w:r>
    </w:p>
    <w:p w14:paraId="16BD4B75" w14:textId="1EF32FC1" w:rsidR="000566DB" w:rsidRPr="000566DB" w:rsidRDefault="000566DB" w:rsidP="000566DB">
      <w:pPr>
        <w:pStyle w:val="ListParagraph"/>
        <w:numPr>
          <w:ilvl w:val="0"/>
          <w:numId w:val="16"/>
        </w:numPr>
        <w:rPr>
          <w:i/>
        </w:rPr>
      </w:pPr>
      <w:r w:rsidRPr="000566DB">
        <w:rPr>
          <w:i/>
        </w:rPr>
        <w:lastRenderedPageBreak/>
        <w:t>Audible clipping</w:t>
      </w:r>
      <w:r>
        <w:rPr>
          <w:i/>
        </w:rPr>
        <w:t xml:space="preserve"> </w:t>
      </w:r>
    </w:p>
    <w:p w14:paraId="7652C69A" w14:textId="49DBFCD3" w:rsidR="00B11073" w:rsidRPr="000D5ED6" w:rsidRDefault="000566DB" w:rsidP="00B11073">
      <w:pPr>
        <w:pStyle w:val="ListParagraph"/>
        <w:numPr>
          <w:ilvl w:val="0"/>
          <w:numId w:val="16"/>
        </w:numPr>
        <w:rPr>
          <w:i/>
        </w:rPr>
      </w:pPr>
      <w:r w:rsidRPr="000566DB">
        <w:rPr>
          <w:i/>
        </w:rPr>
        <w:t xml:space="preserve">Alert frequency </w:t>
      </w:r>
    </w:p>
    <w:p w14:paraId="30703248" w14:textId="57499634" w:rsidR="00B11073" w:rsidRDefault="00B11073" w:rsidP="00B11073">
      <w:pPr>
        <w:pStyle w:val="Heading4"/>
      </w:pPr>
      <w:r>
        <w:t>Other</w:t>
      </w:r>
    </w:p>
    <w:p w14:paraId="6CFB4B4A" w14:textId="77777777" w:rsidR="00B11073" w:rsidRDefault="00B11073" w:rsidP="000566DB">
      <w:pPr>
        <w:pStyle w:val="ListParagraph"/>
        <w:numPr>
          <w:ilvl w:val="0"/>
          <w:numId w:val="13"/>
        </w:numPr>
      </w:pPr>
      <w:r w:rsidRPr="000566DB">
        <w:rPr>
          <w:i/>
        </w:rPr>
        <w:t>Refresh</w:t>
      </w:r>
      <w:r>
        <w:t xml:space="preserve"> is the number of seconds between attempts to refresh the helicorder with the latest data. The default value is 15.</w:t>
      </w:r>
    </w:p>
    <w:p w14:paraId="3D144067" w14:textId="11F14133" w:rsidR="00B11073" w:rsidRDefault="00B11073" w:rsidP="000566DB">
      <w:pPr>
        <w:pStyle w:val="ListParagraph"/>
        <w:numPr>
          <w:ilvl w:val="0"/>
          <w:numId w:val="13"/>
        </w:numPr>
      </w:pPr>
      <w:r w:rsidRPr="000566DB">
        <w:rPr>
          <w:i/>
        </w:rPr>
        <w:t>Scroll size</w:t>
      </w:r>
      <w:r>
        <w:t xml:space="preserve"> is the number of helicorder rows to scroll up or down on user scroll requests with mouse-wheel or scroll bar buttons. </w:t>
      </w:r>
    </w:p>
    <w:p w14:paraId="6F5EEEA2" w14:textId="0FAFE1AD" w:rsidR="005919B9" w:rsidRDefault="005919B9" w:rsidP="000566DB">
      <w:pPr>
        <w:pStyle w:val="ListParagraph"/>
        <w:numPr>
          <w:ilvl w:val="0"/>
          <w:numId w:val="13"/>
        </w:numPr>
      </w:pPr>
      <w:r w:rsidRPr="000566DB">
        <w:rPr>
          <w:i/>
        </w:rPr>
        <w:t xml:space="preserve">Force center </w:t>
      </w:r>
      <w:r>
        <w:t xml:space="preserve">forces each helicorder sample to be centered on its current line. </w:t>
      </w:r>
      <w:r w:rsidRPr="005919B9">
        <w:t>This effectively eliminates all drift and is useful for broadband stations with lots of low frequency energy. This feature is to be used with caution though: it can make an obviously false signal look like an earthquake.</w:t>
      </w:r>
    </w:p>
    <w:p w14:paraId="6A998D29" w14:textId="77777777" w:rsidR="00DB73D7" w:rsidRDefault="005919B9" w:rsidP="000566DB">
      <w:pPr>
        <w:pStyle w:val="ListParagraph"/>
        <w:numPr>
          <w:ilvl w:val="0"/>
          <w:numId w:val="13"/>
        </w:numPr>
      </w:pPr>
      <w:r w:rsidRPr="000566DB">
        <w:rPr>
          <w:i/>
        </w:rPr>
        <w:t>Auto-scale</w:t>
      </w:r>
      <w:r w:rsidRPr="005919B9">
        <w:t xml:space="preserve"> toggles helicorder auto-scaling on and off. When auto-scaling is on an</w:t>
      </w:r>
      <w:r>
        <w:t xml:space="preserve"> </w:t>
      </w:r>
      <w:r w:rsidRPr="005919B9">
        <w:t xml:space="preserve">attempt is made to produce a </w:t>
      </w:r>
      <w:r>
        <w:t>“</w:t>
      </w:r>
      <w:r w:rsidRPr="005919B9">
        <w:t>pleasant</w:t>
      </w:r>
      <w:r>
        <w:t>”</w:t>
      </w:r>
      <w:r w:rsidRPr="005919B9">
        <w:t xml:space="preserve"> looking helicorder. If this fails, or if more control</w:t>
      </w:r>
      <w:r>
        <w:t xml:space="preserve"> </w:t>
      </w:r>
      <w:r w:rsidRPr="005919B9">
        <w:t xml:space="preserve">over the appearance of the helicorder is wanted, set the One bar range. </w:t>
      </w:r>
    </w:p>
    <w:p w14:paraId="69715741" w14:textId="059915F5" w:rsidR="005919B9" w:rsidRDefault="005919B9" w:rsidP="000566DB">
      <w:pPr>
        <w:pStyle w:val="ListParagraph"/>
        <w:numPr>
          <w:ilvl w:val="0"/>
          <w:numId w:val="13"/>
        </w:numPr>
      </w:pPr>
      <w:r w:rsidRPr="000566DB">
        <w:rPr>
          <w:i/>
        </w:rPr>
        <w:t>One bar range</w:t>
      </w:r>
      <w:r w:rsidRPr="005919B9">
        <w:t xml:space="preserve"> is the number of counts on either side of zero that make up one bar. For example,</w:t>
      </w:r>
      <w:r>
        <w:t xml:space="preserve"> </w:t>
      </w:r>
      <w:r w:rsidRPr="005919B9">
        <w:t>if there is a seismometer that reports counts between -3600 and 3600 and a bar range of</w:t>
      </w:r>
      <w:r>
        <w:t xml:space="preserve"> </w:t>
      </w:r>
      <w:r w:rsidRPr="005919B9">
        <w:t>1200 is selected, a full-range waveform will take 3 bars, overlapping one above and one</w:t>
      </w:r>
      <w:r>
        <w:t xml:space="preserve"> </w:t>
      </w:r>
      <w:r w:rsidRPr="005919B9">
        <w:t>below. This is best understood through experimentation.</w:t>
      </w:r>
    </w:p>
    <w:p w14:paraId="5CEC0988" w14:textId="31E5EBEB" w:rsidR="00DB73D7" w:rsidRDefault="00DB73D7" w:rsidP="000566DB">
      <w:pPr>
        <w:pStyle w:val="ListParagraph"/>
        <w:numPr>
          <w:ilvl w:val="0"/>
          <w:numId w:val="13"/>
        </w:numPr>
      </w:pPr>
      <w:r w:rsidRPr="000566DB">
        <w:rPr>
          <w:i/>
        </w:rPr>
        <w:t xml:space="preserve">Clip threshold </w:t>
      </w:r>
      <w:r>
        <w:t>allow user to set a counts threshold after which the trace will be shown in red.</w:t>
      </w:r>
    </w:p>
    <w:p w14:paraId="5C9864D2" w14:textId="106909CE" w:rsidR="0054738D" w:rsidRDefault="0054738D" w:rsidP="0054738D">
      <w:pPr>
        <w:pStyle w:val="Heading1"/>
      </w:pPr>
      <w:bookmarkStart w:id="27" w:name="_Ref481578852"/>
      <w:bookmarkStart w:id="28" w:name="_Toc481669165"/>
      <w:r>
        <w:t>Wave Views</w:t>
      </w:r>
      <w:bookmarkEnd w:id="27"/>
      <w:bookmarkEnd w:id="28"/>
    </w:p>
    <w:p w14:paraId="28A9E566" w14:textId="4E143E31" w:rsidR="0054738D" w:rsidRDefault="0054738D" w:rsidP="0054738D">
      <w:pPr>
        <w:pStyle w:val="Heading2"/>
      </w:pPr>
      <w:bookmarkStart w:id="29" w:name="_Toc481669166"/>
      <w:r w:rsidRPr="0054738D">
        <w:t>Introduction</w:t>
      </w:r>
      <w:bookmarkEnd w:id="29"/>
    </w:p>
    <w:p w14:paraId="1B559FDD" w14:textId="143ED815" w:rsidR="0054738D" w:rsidRDefault="0054738D" w:rsidP="0054738D">
      <w:r>
        <w:t xml:space="preserve">Wave views are one of the fundamental data views in SWARM. There are four wave view types: standard wave view, spectra, spectrogram, and particle motion. Any time a wave view is seen in SWARM there are settings associated with that individual view. For example, a wave view pasted into the clipboard from somewhere else has its own view settings. </w:t>
      </w:r>
    </w:p>
    <w:p w14:paraId="49F45A05" w14:textId="14CD86D2" w:rsidR="0066314A" w:rsidRDefault="0066314A" w:rsidP="0066314A">
      <w:pPr>
        <w:pStyle w:val="Heading2"/>
      </w:pPr>
      <w:bookmarkStart w:id="30" w:name="_Toc481669167"/>
      <w:r>
        <w:t>Wave View Settings Dialog</w:t>
      </w:r>
      <w:bookmarkEnd w:id="30"/>
    </w:p>
    <w:p w14:paraId="57C2FD0C" w14:textId="13430574" w:rsidR="00CF6D74" w:rsidRDefault="002527D5" w:rsidP="00CF6D74">
      <w:r>
        <w:t xml:space="preserve">The Wave View Settings allow users to change how to look at the plots. The settings can be edited by clicking on the wave view settings icon </w:t>
      </w:r>
      <w:r w:rsidRPr="002527D5">
        <w:rPr>
          <w:noProof/>
          <w:lang w:eastAsia="ja-JP"/>
        </w:rPr>
        <w:drawing>
          <wp:inline distT="0" distB="0" distL="0" distR="0" wp14:anchorId="5EF703F5" wp14:editId="3E00DBA5">
            <wp:extent cx="152400" cy="152400"/>
            <wp:effectExtent l="0" t="0" r="0" b="0"/>
            <wp:docPr id="48" name="Picture 48"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ana\git\swarm\src\main\resources\images\wavesettings.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or pressing the ? key.</w:t>
      </w:r>
    </w:p>
    <w:p w14:paraId="71122C1C" w14:textId="77777777" w:rsidR="002527D5" w:rsidRDefault="002527D5" w:rsidP="002527D5">
      <w:pPr>
        <w:keepNext/>
      </w:pPr>
      <w:r>
        <w:rPr>
          <w:noProof/>
          <w:lang w:eastAsia="ja-JP"/>
        </w:rPr>
        <w:lastRenderedPageBreak/>
        <w:drawing>
          <wp:inline distT="0" distB="0" distL="0" distR="0" wp14:anchorId="565AD9EC" wp14:editId="7667096C">
            <wp:extent cx="4562475" cy="60579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562475" cy="6057900"/>
                    </a:xfrm>
                    <a:prstGeom prst="rect">
                      <a:avLst/>
                    </a:prstGeom>
                  </pic:spPr>
                </pic:pic>
              </a:graphicData>
            </a:graphic>
          </wp:inline>
        </w:drawing>
      </w:r>
    </w:p>
    <w:p w14:paraId="613333B1" w14:textId="34680F5C" w:rsidR="002527D5" w:rsidRDefault="002527D5" w:rsidP="002527D5">
      <w:pPr>
        <w:pStyle w:val="Caption"/>
      </w:pPr>
      <w:r>
        <w:t xml:space="preserve">Figure </w:t>
      </w:r>
      <w:fldSimple w:instr=" SEQ Figure \* ARABIC ">
        <w:r w:rsidR="002C37A3">
          <w:rPr>
            <w:noProof/>
          </w:rPr>
          <w:t>9</w:t>
        </w:r>
      </w:fldSimple>
      <w:r>
        <w:t xml:space="preserve"> Wave View Settings dialog window</w:t>
      </w:r>
    </w:p>
    <w:p w14:paraId="23CF88D2" w14:textId="17849287" w:rsidR="0054738D" w:rsidRDefault="00CF6D74" w:rsidP="00CF6D74">
      <w:pPr>
        <w:pStyle w:val="Heading3"/>
      </w:pPr>
      <w:bookmarkStart w:id="31" w:name="_Toc481669168"/>
      <w:r>
        <w:t>View</w:t>
      </w:r>
      <w:bookmarkEnd w:id="31"/>
    </w:p>
    <w:p w14:paraId="53F5F6B8" w14:textId="2378A9AC" w:rsidR="00CF6D74" w:rsidRDefault="00CF6D74" w:rsidP="00CF6D74">
      <w:r>
        <w:t xml:space="preserve">The general display mode can be set under the View section. Options are Wave, Spectra, Spectrogram, or Particle Motion. </w:t>
      </w:r>
    </w:p>
    <w:p w14:paraId="6711DE49" w14:textId="0B1116B9" w:rsidR="0056434D" w:rsidRDefault="0056434D" w:rsidP="0056434D">
      <w:pPr>
        <w:pStyle w:val="Heading4"/>
      </w:pPr>
      <w:r>
        <w:t xml:space="preserve">Wave </w:t>
      </w:r>
    </w:p>
    <w:p w14:paraId="29A17579" w14:textId="6C2A10A2" w:rsidR="002E6EA5" w:rsidRPr="002E6EA5" w:rsidRDefault="002E6EA5" w:rsidP="002E6EA5">
      <w:r w:rsidRPr="008D691C">
        <w:rPr>
          <w:rFonts w:asciiTheme="majorHAnsi" w:hAnsiTheme="majorHAnsi" w:cstheme="majorHAnsi"/>
        </w:rPr>
        <w:t>W</w:t>
      </w:r>
      <w:r>
        <w:t xml:space="preserve"> or </w:t>
      </w:r>
      <w:r w:rsidRPr="008D691C">
        <w:rPr>
          <w:rFonts w:asciiTheme="majorHAnsi" w:hAnsiTheme="majorHAnsi" w:cstheme="majorHAnsi"/>
        </w:rPr>
        <w:t>,</w:t>
      </w:r>
      <w:r>
        <w:t xml:space="preserve"> will also toggle Wave view mode.</w:t>
      </w:r>
    </w:p>
    <w:p w14:paraId="410368DA" w14:textId="77777777" w:rsidR="005C432C" w:rsidRDefault="005C432C" w:rsidP="005C432C">
      <w:pPr>
        <w:keepNext/>
      </w:pPr>
      <w:r w:rsidRPr="005C432C">
        <w:rPr>
          <w:noProof/>
          <w:lang w:eastAsia="ja-JP"/>
        </w:rPr>
        <w:lastRenderedPageBreak/>
        <w:drawing>
          <wp:inline distT="0" distB="0" distL="0" distR="0" wp14:anchorId="1CD2F89B" wp14:editId="36AA50C1">
            <wp:extent cx="5943600" cy="1192227"/>
            <wp:effectExtent l="0" t="0" r="0" b="8255"/>
            <wp:docPr id="50" name="Picture 50"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iana\Desktop\clipboar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6EB03ED1" w14:textId="253E4F0A" w:rsidR="0056434D" w:rsidRDefault="005C432C" w:rsidP="005C432C">
      <w:pPr>
        <w:pStyle w:val="Caption"/>
      </w:pPr>
      <w:r>
        <w:t xml:space="preserve">Figure </w:t>
      </w:r>
      <w:fldSimple w:instr=" SEQ Figure \* ARABIC ">
        <w:r w:rsidR="002C37A3">
          <w:rPr>
            <w:noProof/>
          </w:rPr>
          <w:t>10</w:t>
        </w:r>
      </w:fldSimple>
      <w:r>
        <w:t xml:space="preserve"> Wave view</w:t>
      </w:r>
    </w:p>
    <w:p w14:paraId="472484F0" w14:textId="6C461509" w:rsidR="000D7CF0" w:rsidRDefault="000D7CF0" w:rsidP="000D7CF0">
      <w:r>
        <w:t>In certain windows (e.g. Helicorder View, Clipboard), users can zoom in on a wave by left clicking and dragging over the portion of the wave you want to see.  The selected section will highlight in yellow prior to zooming in.</w:t>
      </w:r>
    </w:p>
    <w:p w14:paraId="57A1D874" w14:textId="06E79C33" w:rsidR="002D512D" w:rsidRDefault="002D512D" w:rsidP="002D512D">
      <w:pPr>
        <w:ind w:firstLine="720"/>
      </w:pPr>
      <w:r>
        <w:t>When in Helicorder View, if Duration Magnitude option is enabled (see Options under File menu) users can left click on the wave panel to create two green markers.  Once marked, the status bar at the bottom will display the duration time and magnitude at the end of the first line. Example:</w:t>
      </w:r>
    </w:p>
    <w:p w14:paraId="7E5FF889" w14:textId="4D9F087C" w:rsidR="002D512D" w:rsidRDefault="002D512D" w:rsidP="002D512D">
      <w:r>
        <w:rPr>
          <w:noProof/>
          <w:lang w:eastAsia="ja-JP"/>
        </w:rPr>
        <w:drawing>
          <wp:inline distT="0" distB="0" distL="0" distR="0" wp14:anchorId="349C4D22" wp14:editId="021CAF47">
            <wp:extent cx="5943600" cy="1428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142875"/>
                    </a:xfrm>
                    <a:prstGeom prst="rect">
                      <a:avLst/>
                    </a:prstGeom>
                    <a:noFill/>
                    <a:ln>
                      <a:noFill/>
                    </a:ln>
                  </pic:spPr>
                </pic:pic>
              </a:graphicData>
            </a:graphic>
          </wp:inline>
        </w:drawing>
      </w:r>
    </w:p>
    <w:p w14:paraId="4127F87C" w14:textId="51922E80" w:rsidR="000D7CF0" w:rsidRPr="000D7CF0" w:rsidRDefault="002D512D" w:rsidP="000D7CF0">
      <w:r>
        <w:t>If the wave panel is subsequently copied to the Clipboard, the duration markers become Coda markers for use in Pick Mode.</w:t>
      </w:r>
    </w:p>
    <w:p w14:paraId="677D0437" w14:textId="15D1DCCE" w:rsidR="005C432C" w:rsidRDefault="005C432C" w:rsidP="005C432C">
      <w:pPr>
        <w:pStyle w:val="Heading4"/>
      </w:pPr>
      <w:r>
        <w:t>Spectra</w:t>
      </w:r>
    </w:p>
    <w:p w14:paraId="270F91A2" w14:textId="4070F4E5" w:rsidR="002E6EA5" w:rsidRPr="002E6EA5" w:rsidRDefault="002E6EA5" w:rsidP="002E6EA5">
      <w:r w:rsidRPr="008D691C">
        <w:rPr>
          <w:rFonts w:asciiTheme="majorHAnsi" w:hAnsiTheme="majorHAnsi" w:cstheme="majorHAnsi"/>
        </w:rPr>
        <w:t>S</w:t>
      </w:r>
      <w:r>
        <w:t xml:space="preserve"> or </w:t>
      </w:r>
      <w:r w:rsidRPr="008D691C">
        <w:rPr>
          <w:rFonts w:asciiTheme="majorHAnsi" w:hAnsiTheme="majorHAnsi" w:cstheme="majorHAnsi"/>
        </w:rPr>
        <w:t>.</w:t>
      </w:r>
      <w:r>
        <w:t xml:space="preserve"> will also toggle Spectra view mode.</w:t>
      </w:r>
    </w:p>
    <w:p w14:paraId="2F10801C" w14:textId="77777777" w:rsidR="002E6EA5" w:rsidRPr="002E6EA5" w:rsidRDefault="002E6EA5" w:rsidP="002E6EA5"/>
    <w:p w14:paraId="579CC366" w14:textId="77777777" w:rsidR="005C432C" w:rsidRDefault="005C432C" w:rsidP="005C432C">
      <w:pPr>
        <w:keepNext/>
      </w:pPr>
      <w:r w:rsidRPr="005C432C">
        <w:rPr>
          <w:noProof/>
          <w:lang w:eastAsia="ja-JP"/>
        </w:rPr>
        <w:drawing>
          <wp:inline distT="0" distB="0" distL="0" distR="0" wp14:anchorId="6E1ABD75" wp14:editId="55717E96">
            <wp:extent cx="5943600" cy="1192227"/>
            <wp:effectExtent l="0" t="0" r="0" b="8255"/>
            <wp:docPr id="51" name="Picture 51"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iana\Desktop\clipboard.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0398AC29" w14:textId="651A7B70" w:rsidR="005C432C" w:rsidRDefault="005C432C" w:rsidP="005C432C">
      <w:pPr>
        <w:pStyle w:val="Caption"/>
      </w:pPr>
      <w:r>
        <w:t xml:space="preserve">Figure </w:t>
      </w:r>
      <w:fldSimple w:instr=" SEQ Figure \* ARABIC ">
        <w:r w:rsidR="002C37A3">
          <w:rPr>
            <w:noProof/>
          </w:rPr>
          <w:t>11</w:t>
        </w:r>
      </w:fldSimple>
      <w:r>
        <w:t xml:space="preserve"> Spectra view</w:t>
      </w:r>
    </w:p>
    <w:p w14:paraId="649ABCA6" w14:textId="486FDA45" w:rsidR="005C432C" w:rsidRDefault="005C432C" w:rsidP="005C432C">
      <w:pPr>
        <w:pStyle w:val="Heading4"/>
      </w:pPr>
      <w:r>
        <w:t>Spectrogram</w:t>
      </w:r>
    </w:p>
    <w:p w14:paraId="0615642F" w14:textId="1C08ED52" w:rsidR="002E6EA5" w:rsidRPr="002E6EA5" w:rsidRDefault="002E6EA5" w:rsidP="002E6EA5">
      <w:r w:rsidRPr="008D691C">
        <w:rPr>
          <w:rFonts w:asciiTheme="majorHAnsi" w:hAnsiTheme="majorHAnsi" w:cstheme="majorHAnsi"/>
        </w:rPr>
        <w:t>G</w:t>
      </w:r>
      <w:r>
        <w:t xml:space="preserve"> or </w:t>
      </w:r>
      <w:r w:rsidRPr="008D691C">
        <w:rPr>
          <w:rFonts w:asciiTheme="majorHAnsi" w:hAnsiTheme="majorHAnsi" w:cstheme="majorHAnsi"/>
        </w:rPr>
        <w:t>/</w:t>
      </w:r>
      <w:r>
        <w:t xml:space="preserve"> will also toggle Spectrogram view mode.</w:t>
      </w:r>
    </w:p>
    <w:p w14:paraId="644EB4B7" w14:textId="77777777" w:rsidR="00C2729F" w:rsidRDefault="00C2729F" w:rsidP="00C2729F">
      <w:pPr>
        <w:keepNext/>
      </w:pPr>
      <w:r w:rsidRPr="00C2729F">
        <w:rPr>
          <w:noProof/>
          <w:lang w:eastAsia="ja-JP"/>
        </w:rPr>
        <w:drawing>
          <wp:inline distT="0" distB="0" distL="0" distR="0" wp14:anchorId="21726B24" wp14:editId="366DD8A9">
            <wp:extent cx="5943600" cy="1192227"/>
            <wp:effectExtent l="0" t="0" r="0" b="8255"/>
            <wp:docPr id="52" name="Picture 52"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iana\Desktop\clipboard.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45625AD8" w14:textId="6407D358" w:rsidR="005C432C" w:rsidRDefault="00C2729F" w:rsidP="00C2729F">
      <w:pPr>
        <w:pStyle w:val="Caption"/>
      </w:pPr>
      <w:r>
        <w:t xml:space="preserve">Figure </w:t>
      </w:r>
      <w:fldSimple w:instr=" SEQ Figure \* ARABIC ">
        <w:r w:rsidR="002C37A3">
          <w:rPr>
            <w:noProof/>
          </w:rPr>
          <w:t>12</w:t>
        </w:r>
      </w:fldSimple>
      <w:r>
        <w:t xml:space="preserve"> Spectrogram view</w:t>
      </w:r>
    </w:p>
    <w:p w14:paraId="7F16220E" w14:textId="1D852E78" w:rsidR="00C2729F" w:rsidRDefault="00C2729F" w:rsidP="00C2729F">
      <w:pPr>
        <w:pStyle w:val="Heading4"/>
      </w:pPr>
      <w:r>
        <w:lastRenderedPageBreak/>
        <w:t>Particle Motion</w:t>
      </w:r>
    </w:p>
    <w:p w14:paraId="1954769B" w14:textId="74E0C4EB" w:rsidR="002E6EA5" w:rsidRPr="002E6EA5" w:rsidRDefault="002E6EA5" w:rsidP="002E6EA5">
      <w:del w:id="32" w:author="Diana" w:date="2017-05-05T09:51:00Z">
        <w:r w:rsidRPr="008D691C" w:rsidDel="00E6170A">
          <w:rPr>
            <w:rFonts w:asciiTheme="majorHAnsi" w:hAnsiTheme="majorHAnsi" w:cstheme="majorHAnsi"/>
          </w:rPr>
          <w:delText>M</w:delText>
        </w:r>
        <w:r w:rsidDel="00E6170A">
          <w:delText xml:space="preserve"> </w:delText>
        </w:r>
      </w:del>
      <w:ins w:id="33" w:author="Diana" w:date="2017-05-05T09:51:00Z">
        <w:r w:rsidR="00E6170A">
          <w:rPr>
            <w:rFonts w:asciiTheme="majorHAnsi" w:hAnsiTheme="majorHAnsi" w:cstheme="majorHAnsi"/>
          </w:rPr>
          <w:t>R</w:t>
        </w:r>
        <w:r w:rsidR="00E6170A">
          <w:t xml:space="preserve"> </w:t>
        </w:r>
      </w:ins>
      <w:r>
        <w:t xml:space="preserve">or </w:t>
      </w:r>
      <w:r w:rsidRPr="008D691C">
        <w:rPr>
          <w:rFonts w:asciiTheme="majorHAnsi" w:hAnsiTheme="majorHAnsi" w:cstheme="majorHAnsi"/>
        </w:rPr>
        <w:t>‘</w:t>
      </w:r>
      <w:r>
        <w:t xml:space="preserve"> will also toggle Particle Motion view mode.</w:t>
      </w:r>
    </w:p>
    <w:p w14:paraId="44795B6B" w14:textId="77777777" w:rsidR="00C2729F" w:rsidRDefault="00C2729F" w:rsidP="00C2729F">
      <w:pPr>
        <w:keepNext/>
      </w:pPr>
      <w:r w:rsidRPr="00C2729F">
        <w:rPr>
          <w:noProof/>
          <w:lang w:eastAsia="ja-JP"/>
        </w:rPr>
        <w:drawing>
          <wp:inline distT="0" distB="0" distL="0" distR="0" wp14:anchorId="39A815C0" wp14:editId="0B814239">
            <wp:extent cx="5943600" cy="1192227"/>
            <wp:effectExtent l="0" t="0" r="0" b="8255"/>
            <wp:docPr id="53" name="Picture 53" descr="C:\Users\Diana\Desktop\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iana\Desktop\clipboar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1192227"/>
                    </a:xfrm>
                    <a:prstGeom prst="rect">
                      <a:avLst/>
                    </a:prstGeom>
                    <a:noFill/>
                    <a:ln>
                      <a:noFill/>
                    </a:ln>
                  </pic:spPr>
                </pic:pic>
              </a:graphicData>
            </a:graphic>
          </wp:inline>
        </w:drawing>
      </w:r>
    </w:p>
    <w:p w14:paraId="0B292FDB" w14:textId="05E88B68" w:rsidR="00C2729F" w:rsidRDefault="00C2729F" w:rsidP="00C2729F">
      <w:pPr>
        <w:pStyle w:val="Caption"/>
      </w:pPr>
      <w:r>
        <w:t xml:space="preserve">Figure </w:t>
      </w:r>
      <w:fldSimple w:instr=" SEQ Figure \* ARABIC ">
        <w:r w:rsidR="002C37A3">
          <w:rPr>
            <w:noProof/>
          </w:rPr>
          <w:t>13</w:t>
        </w:r>
      </w:fldSimple>
      <w:r>
        <w:t xml:space="preserve"> Particle Motion view</w:t>
      </w:r>
    </w:p>
    <w:p w14:paraId="6E7F7DC7" w14:textId="3942BADE" w:rsidR="00C2729F" w:rsidRPr="00C2729F" w:rsidRDefault="00C2729F" w:rsidP="00C2729F">
      <w:r>
        <w:t xml:space="preserve">The particle motion view will plot the amplitude of one component against the amplitude of another component from the same station. The plot begins as red at start time and gradually turns to blue at end time.  The gray number next to each plot indicates the limit of the x and y axis. This view is supported only for the traditional </w:t>
      </w:r>
      <w:r w:rsidR="002B6AA8">
        <w:t>orientation codes (Z N E)</w:t>
      </w:r>
      <w:r w:rsidR="005366EC">
        <w:t xml:space="preserve"> and only in certain windows (e.g. Helicorder View, Clipboard).</w:t>
      </w:r>
      <w:r w:rsidR="005143B2">
        <w:t xml:space="preserve"> The plot is also only supported for channels that have clear metadata since retrieval of the wave form for other components is currently automated. </w:t>
      </w:r>
      <w:r w:rsidR="00A345C3">
        <w:t>Some wave data, such as those imported from files, may not have the required SCNL information to perform this plot.</w:t>
      </w:r>
    </w:p>
    <w:p w14:paraId="34526324" w14:textId="5E7EA0EB" w:rsidR="00CF6D74" w:rsidRDefault="00CF6D74" w:rsidP="00CF6D74">
      <w:pPr>
        <w:pStyle w:val="Heading3"/>
      </w:pPr>
      <w:bookmarkStart w:id="34" w:name="_Toc481669169"/>
      <w:r>
        <w:t>Wave Options</w:t>
      </w:r>
      <w:bookmarkEnd w:id="34"/>
    </w:p>
    <w:p w14:paraId="3AF05301" w14:textId="4356122B" w:rsidR="00CF6D74" w:rsidRDefault="00CF6D74" w:rsidP="000566DB">
      <w:pPr>
        <w:pStyle w:val="ListParagraph"/>
        <w:numPr>
          <w:ilvl w:val="0"/>
          <w:numId w:val="12"/>
        </w:numPr>
      </w:pPr>
      <w:commentRangeStart w:id="35"/>
      <w:r w:rsidRPr="000566DB">
        <w:rPr>
          <w:i/>
        </w:rPr>
        <w:t>Remove bias</w:t>
      </w:r>
      <w:r>
        <w:t xml:space="preserve"> </w:t>
      </w:r>
      <w:commentRangeEnd w:id="35"/>
      <w:r w:rsidR="00BD3E63">
        <w:rPr>
          <w:rStyle w:val="CommentReference"/>
        </w:rPr>
        <w:commentReference w:id="35"/>
      </w:r>
      <w:r>
        <w:t>will remove the mean value from the wave if on. It is enabled by default.</w:t>
      </w:r>
    </w:p>
    <w:p w14:paraId="64DCBCA5" w14:textId="77777777" w:rsidR="00CF6D74" w:rsidRPr="000566DB" w:rsidRDefault="00CF6D74" w:rsidP="000566DB">
      <w:pPr>
        <w:pStyle w:val="ListParagraph"/>
        <w:numPr>
          <w:ilvl w:val="0"/>
          <w:numId w:val="12"/>
        </w:numPr>
        <w:rPr>
          <w:i/>
        </w:rPr>
      </w:pPr>
      <w:commentRangeStart w:id="36"/>
      <w:r w:rsidRPr="000566DB">
        <w:rPr>
          <w:i/>
        </w:rPr>
        <w:t>Use calibrations</w:t>
      </w:r>
      <w:commentRangeEnd w:id="36"/>
      <w:r>
        <w:rPr>
          <w:rStyle w:val="CommentReference"/>
        </w:rPr>
        <w:commentReference w:id="36"/>
      </w:r>
    </w:p>
    <w:p w14:paraId="756FF666" w14:textId="77777777" w:rsidR="00BD3E63" w:rsidRPr="000566DB" w:rsidRDefault="00CF6D74" w:rsidP="000566DB">
      <w:pPr>
        <w:pStyle w:val="ListParagraph"/>
        <w:numPr>
          <w:ilvl w:val="0"/>
          <w:numId w:val="12"/>
        </w:numPr>
        <w:rPr>
          <w:i/>
        </w:rPr>
      </w:pPr>
      <w:r w:rsidRPr="000566DB">
        <w:rPr>
          <w:i/>
        </w:rPr>
        <w:t xml:space="preserve">Min. Amplitude </w:t>
      </w:r>
      <w:r w:rsidR="00BD3E63">
        <w:t>is the y-axis minimum limit.</w:t>
      </w:r>
      <w:r w:rsidRPr="000566DB">
        <w:rPr>
          <w:i/>
        </w:rPr>
        <w:t xml:space="preserve">  </w:t>
      </w:r>
    </w:p>
    <w:p w14:paraId="634C98DE" w14:textId="3A7772E6" w:rsidR="00BD3E63" w:rsidRPr="000566DB" w:rsidRDefault="00BD3E63" w:rsidP="000566DB">
      <w:pPr>
        <w:pStyle w:val="ListParagraph"/>
        <w:numPr>
          <w:ilvl w:val="0"/>
          <w:numId w:val="12"/>
        </w:numPr>
        <w:rPr>
          <w:i/>
        </w:rPr>
      </w:pPr>
      <w:r w:rsidRPr="000566DB">
        <w:rPr>
          <w:i/>
        </w:rPr>
        <w:t xml:space="preserve">Max. Amplitude </w:t>
      </w:r>
      <w:r>
        <w:t>is the y-axis maximum limit.</w:t>
      </w:r>
      <w:r w:rsidRPr="000566DB">
        <w:rPr>
          <w:i/>
        </w:rPr>
        <w:t xml:space="preserve">  </w:t>
      </w:r>
    </w:p>
    <w:p w14:paraId="137FBDCB" w14:textId="65289F92" w:rsidR="00BD3E63" w:rsidRDefault="00BD3E63" w:rsidP="000566DB">
      <w:pPr>
        <w:pStyle w:val="ListParagraph"/>
        <w:numPr>
          <w:ilvl w:val="0"/>
          <w:numId w:val="12"/>
        </w:numPr>
      </w:pPr>
      <w:r w:rsidRPr="000566DB">
        <w:rPr>
          <w:i/>
        </w:rPr>
        <w:t>Auto</w:t>
      </w:r>
      <w:r w:rsidR="006E7907" w:rsidRPr="000566DB">
        <w:rPr>
          <w:i/>
        </w:rPr>
        <w:t xml:space="preserve"> </w:t>
      </w:r>
      <w:r w:rsidRPr="000566DB">
        <w:rPr>
          <w:i/>
        </w:rPr>
        <w:t xml:space="preserve">scale </w:t>
      </w:r>
      <w:r>
        <w:t>will scale the y-axis automatically if selected. The y-axis will be set to contain the minimum and maximum values attained by the wave in the shown time interval.</w:t>
      </w:r>
    </w:p>
    <w:p w14:paraId="50749FA8" w14:textId="34D078FF" w:rsidR="00236FED" w:rsidRPr="00236FED" w:rsidRDefault="00236FED" w:rsidP="000566DB">
      <w:pPr>
        <w:pStyle w:val="ListParagraph"/>
        <w:numPr>
          <w:ilvl w:val="0"/>
          <w:numId w:val="12"/>
        </w:numPr>
      </w:pPr>
      <w:r w:rsidRPr="000566DB">
        <w:rPr>
          <w:i/>
        </w:rPr>
        <w:t>Manual scale</w:t>
      </w:r>
      <w:r>
        <w:t>, if selected,</w:t>
      </w:r>
      <w:r w:rsidRPr="000566DB">
        <w:rPr>
          <w:i/>
        </w:rPr>
        <w:t xml:space="preserve"> </w:t>
      </w:r>
      <w:r>
        <w:t>will set the y-axis to the user specified Min. Amplitude and Max. Amplitude settings.</w:t>
      </w:r>
    </w:p>
    <w:p w14:paraId="35083B49" w14:textId="0622B039" w:rsidR="00236FED" w:rsidRDefault="00236FED" w:rsidP="000566DB">
      <w:pPr>
        <w:pStyle w:val="ListParagraph"/>
        <w:numPr>
          <w:ilvl w:val="0"/>
          <w:numId w:val="12"/>
        </w:numPr>
      </w:pPr>
      <w:commentRangeStart w:id="37"/>
      <w:r w:rsidRPr="000566DB">
        <w:rPr>
          <w:i/>
        </w:rPr>
        <w:t>Persistant rescale</w:t>
      </w:r>
      <w:commentRangeEnd w:id="37"/>
      <w:r>
        <w:rPr>
          <w:rStyle w:val="CommentReference"/>
        </w:rPr>
        <w:commentReference w:id="37"/>
      </w:r>
      <w:r>
        <w:t xml:space="preserve">, if checked, </w:t>
      </w:r>
    </w:p>
    <w:p w14:paraId="7BCF1E98" w14:textId="370FD183" w:rsidR="00236FED" w:rsidRDefault="00BF0454" w:rsidP="00BF0454">
      <w:pPr>
        <w:pStyle w:val="Heading3"/>
      </w:pPr>
      <w:bookmarkStart w:id="38" w:name="_Toc481669170"/>
      <w:r>
        <w:t xml:space="preserve">Spectra </w:t>
      </w:r>
      <w:commentRangeStart w:id="39"/>
      <w:r>
        <w:t>Options</w:t>
      </w:r>
      <w:commentRangeEnd w:id="39"/>
      <w:r w:rsidR="00A912E9">
        <w:rPr>
          <w:rStyle w:val="CommentReference"/>
          <w:rFonts w:eastAsiaTheme="minorHAnsi" w:cstheme="minorBidi"/>
          <w:b w:val="0"/>
        </w:rPr>
        <w:commentReference w:id="39"/>
      </w:r>
      <w:bookmarkEnd w:id="38"/>
    </w:p>
    <w:p w14:paraId="74E568A7" w14:textId="55F69323" w:rsidR="00BF0454" w:rsidRDefault="00BF0454" w:rsidP="000566DB">
      <w:pPr>
        <w:pStyle w:val="ListParagraph"/>
        <w:numPr>
          <w:ilvl w:val="0"/>
          <w:numId w:val="11"/>
        </w:numPr>
      </w:pPr>
      <w:r w:rsidRPr="000566DB">
        <w:rPr>
          <w:i/>
        </w:rPr>
        <w:t>Log Power</w:t>
      </w:r>
      <w:r>
        <w:t>, if checked, will set the power axis to log mode.</w:t>
      </w:r>
    </w:p>
    <w:p w14:paraId="7EA0A136" w14:textId="725F8823" w:rsidR="007E68A6" w:rsidRPr="00BF0454" w:rsidRDefault="007E68A6" w:rsidP="000566DB">
      <w:pPr>
        <w:pStyle w:val="ListParagraph"/>
        <w:numPr>
          <w:ilvl w:val="0"/>
          <w:numId w:val="11"/>
        </w:numPr>
      </w:pPr>
      <w:r w:rsidRPr="000566DB">
        <w:rPr>
          <w:i/>
        </w:rPr>
        <w:t>Log frequency</w:t>
      </w:r>
      <w:r>
        <w:t>, if checked, will set the frequency axis to log mode.</w:t>
      </w:r>
    </w:p>
    <w:p w14:paraId="730539C9" w14:textId="74B16D8F" w:rsidR="00CF6D74" w:rsidRDefault="005A53C1" w:rsidP="005A53C1">
      <w:pPr>
        <w:pStyle w:val="Heading3"/>
      </w:pPr>
      <w:bookmarkStart w:id="40" w:name="_Toc481669171"/>
      <w:r>
        <w:lastRenderedPageBreak/>
        <w:t xml:space="preserve">Spectrogram </w:t>
      </w:r>
      <w:commentRangeStart w:id="41"/>
      <w:r>
        <w:t>Options</w:t>
      </w:r>
      <w:commentRangeEnd w:id="41"/>
      <w:r w:rsidR="00A912E9">
        <w:rPr>
          <w:rStyle w:val="CommentReference"/>
          <w:rFonts w:eastAsiaTheme="minorHAnsi" w:cstheme="minorBidi"/>
          <w:b w:val="0"/>
        </w:rPr>
        <w:commentReference w:id="41"/>
      </w:r>
      <w:bookmarkEnd w:id="40"/>
    </w:p>
    <w:p w14:paraId="55C4EEB9" w14:textId="6835C3B9" w:rsidR="005A53C1" w:rsidRDefault="006E7907" w:rsidP="000566DB">
      <w:pPr>
        <w:pStyle w:val="ListParagraph"/>
        <w:numPr>
          <w:ilvl w:val="0"/>
          <w:numId w:val="9"/>
        </w:numPr>
      </w:pPr>
      <w:r w:rsidRPr="000566DB">
        <w:rPr>
          <w:i/>
        </w:rPr>
        <w:t xml:space="preserve">Auto scale </w:t>
      </w:r>
    </w:p>
    <w:p w14:paraId="71A27415" w14:textId="725484EE" w:rsidR="006E7907" w:rsidRPr="000566DB" w:rsidRDefault="006E7907" w:rsidP="000566DB">
      <w:pPr>
        <w:pStyle w:val="ListParagraph"/>
        <w:numPr>
          <w:ilvl w:val="0"/>
          <w:numId w:val="9"/>
        </w:numPr>
        <w:rPr>
          <w:i/>
        </w:rPr>
      </w:pPr>
      <w:r w:rsidRPr="000566DB">
        <w:rPr>
          <w:i/>
        </w:rPr>
        <w:t xml:space="preserve">Manual scale </w:t>
      </w:r>
    </w:p>
    <w:p w14:paraId="604941D7" w14:textId="23333B57" w:rsidR="006E7907" w:rsidRPr="00A912E9" w:rsidRDefault="006E7907" w:rsidP="000566DB">
      <w:pPr>
        <w:pStyle w:val="ListParagraph"/>
        <w:numPr>
          <w:ilvl w:val="0"/>
          <w:numId w:val="9"/>
        </w:numPr>
      </w:pPr>
      <w:r w:rsidRPr="000566DB">
        <w:rPr>
          <w:i/>
        </w:rPr>
        <w:t xml:space="preserve">Min. frequency </w:t>
      </w:r>
      <w:r w:rsidR="00A912E9">
        <w:t>specifies the x-axis minimum in Spectra view and the y-axis minimum limit in Spectrogram view.</w:t>
      </w:r>
    </w:p>
    <w:p w14:paraId="3C54D59D" w14:textId="6B3BC079" w:rsidR="006E7907" w:rsidRPr="00A912E9" w:rsidRDefault="006E7907" w:rsidP="000566DB">
      <w:pPr>
        <w:pStyle w:val="ListParagraph"/>
        <w:numPr>
          <w:ilvl w:val="0"/>
          <w:numId w:val="9"/>
        </w:numPr>
      </w:pPr>
      <w:r w:rsidRPr="000566DB">
        <w:rPr>
          <w:i/>
        </w:rPr>
        <w:t xml:space="preserve">Max. frequency </w:t>
      </w:r>
      <w:r w:rsidR="00A912E9">
        <w:t>specifies the x-axis minimum in Spectra view and the y-axis maximum limit in Spectrogram view.</w:t>
      </w:r>
      <w:r w:rsidR="00FD2B70">
        <w:t xml:space="preserve"> While SWARM will allow the maximum frequency to be set to any positive value greater than the minimum frequency, this value will adjust automatically if it is greater than the Nyquist frequency of the wave being manipulated.</w:t>
      </w:r>
    </w:p>
    <w:p w14:paraId="4F6C5553" w14:textId="060E9D00" w:rsidR="006E7907" w:rsidRPr="00A912E9" w:rsidRDefault="006E7907" w:rsidP="000566DB">
      <w:pPr>
        <w:pStyle w:val="ListParagraph"/>
        <w:numPr>
          <w:ilvl w:val="0"/>
          <w:numId w:val="9"/>
        </w:numPr>
      </w:pPr>
      <w:r w:rsidRPr="000566DB">
        <w:rPr>
          <w:i/>
        </w:rPr>
        <w:t xml:space="preserve">Overlap (%) </w:t>
      </w:r>
      <w:r w:rsidR="00A912E9">
        <w:t>determines the amount of overlap in consecutive FFTs. Legal values are between 0 and 95. The higher this value is set the smoother the FFT will look. However, artifacts can occur when excessive overlap is used.</w:t>
      </w:r>
    </w:p>
    <w:p w14:paraId="58CBE981" w14:textId="61D1CFDA" w:rsidR="006E7907" w:rsidRPr="000566DB" w:rsidRDefault="006E7907" w:rsidP="000566DB">
      <w:pPr>
        <w:pStyle w:val="ListParagraph"/>
        <w:numPr>
          <w:ilvl w:val="0"/>
          <w:numId w:val="9"/>
        </w:numPr>
        <w:rPr>
          <w:i/>
        </w:rPr>
      </w:pPr>
      <w:r w:rsidRPr="000566DB">
        <w:rPr>
          <w:i/>
        </w:rPr>
        <w:t>Window size</w:t>
      </w:r>
    </w:p>
    <w:p w14:paraId="491FBDF4" w14:textId="62B33D69" w:rsidR="006E7907" w:rsidRPr="006E7907" w:rsidRDefault="006E7907" w:rsidP="000566DB">
      <w:pPr>
        <w:pStyle w:val="ListParagraph"/>
        <w:numPr>
          <w:ilvl w:val="0"/>
          <w:numId w:val="9"/>
        </w:numPr>
      </w:pPr>
      <w:r w:rsidRPr="000566DB">
        <w:rPr>
          <w:i/>
        </w:rPr>
        <w:t xml:space="preserve">FFT points </w:t>
      </w:r>
      <w:r>
        <w:t>is the number of samples to be used in each FFT. Adjusting this value affects the dimensions of each pixel of the spectrogram. Increasing the number of samples increases the vertical resolution while decreasing the horizontal resolution. Decreasing the number of samples increases the horizontal resolution while decreasing the vertical resolution.</w:t>
      </w:r>
    </w:p>
    <w:p w14:paraId="63AB917D" w14:textId="05117B21" w:rsidR="006E7907" w:rsidRPr="00B2337D" w:rsidRDefault="006E7907" w:rsidP="00B2337D">
      <w:pPr>
        <w:pStyle w:val="ListParagraph"/>
        <w:numPr>
          <w:ilvl w:val="0"/>
          <w:numId w:val="9"/>
        </w:numPr>
        <w:rPr>
          <w:i/>
        </w:rPr>
      </w:pPr>
      <w:r w:rsidRPr="00B2337D">
        <w:rPr>
          <w:i/>
        </w:rPr>
        <w:t>Power range</w:t>
      </w:r>
    </w:p>
    <w:p w14:paraId="0AAD4375" w14:textId="55367F6E" w:rsidR="00C42C7D" w:rsidRDefault="00C42C7D" w:rsidP="00C42C7D">
      <w:pPr>
        <w:pStyle w:val="Heading3"/>
      </w:pPr>
      <w:bookmarkStart w:id="42" w:name="_Toc481669172"/>
      <w:r>
        <w:t>Butterworth Filter</w:t>
      </w:r>
      <w:bookmarkEnd w:id="42"/>
    </w:p>
    <w:p w14:paraId="26C37D73" w14:textId="38BD6E96" w:rsidR="00C42C7D" w:rsidRDefault="00C42C7D" w:rsidP="000566DB">
      <w:pPr>
        <w:pStyle w:val="ListParagraph"/>
        <w:numPr>
          <w:ilvl w:val="0"/>
          <w:numId w:val="10"/>
        </w:numPr>
      </w:pPr>
      <w:r w:rsidRPr="000566DB">
        <w:rPr>
          <w:i/>
        </w:rPr>
        <w:t>Enabled</w:t>
      </w:r>
      <w:r>
        <w:t xml:space="preserve"> checkbox will turn Butterworth filtering on and off.</w:t>
      </w:r>
    </w:p>
    <w:p w14:paraId="564835A6" w14:textId="10137CD0" w:rsidR="00C42C7D" w:rsidRDefault="00C42C7D" w:rsidP="000566DB">
      <w:pPr>
        <w:pStyle w:val="ListParagraph"/>
        <w:numPr>
          <w:ilvl w:val="0"/>
          <w:numId w:val="10"/>
        </w:numPr>
      </w:pPr>
      <w:r w:rsidRPr="000566DB">
        <w:rPr>
          <w:i/>
        </w:rPr>
        <w:t>Low pass</w:t>
      </w:r>
      <w:r>
        <w:t xml:space="preserve"> filter </w:t>
      </w:r>
      <w:del w:id="43" w:author="Diana" w:date="2017-05-09T10:14:00Z">
        <w:r w:rsidDel="00D47A3F">
          <w:delText>passes over the low frequencies and filters the high frequencies</w:delText>
        </w:r>
      </w:del>
      <w:ins w:id="44" w:author="Diana" w:date="2017-05-09T10:14:00Z">
        <w:r w:rsidR="00D47A3F">
          <w:t>removes signal above</w:t>
        </w:r>
      </w:ins>
      <w:ins w:id="45" w:author="Diana" w:date="2017-05-09T10:15:00Z">
        <w:r w:rsidR="009E6F77">
          <w:t xml:space="preserve"> corner frequency (</w:t>
        </w:r>
      </w:ins>
      <w:ins w:id="46" w:author="Diana" w:date="2017-05-09T10:14:00Z">
        <w:r w:rsidR="00D47A3F" w:rsidRPr="00D47A3F">
          <w:rPr>
            <w:rFonts w:asciiTheme="majorHAnsi" w:hAnsiTheme="majorHAnsi" w:cstheme="majorHAnsi"/>
            <w:rPrChange w:id="47" w:author="Diana" w:date="2017-05-09T10:15:00Z">
              <w:rPr/>
            </w:rPrChange>
          </w:rPr>
          <w:t xml:space="preserve">Max. </w:t>
        </w:r>
      </w:ins>
      <w:ins w:id="48" w:author="Diana" w:date="2017-05-09T10:15:00Z">
        <w:r w:rsidR="00D47A3F" w:rsidRPr="00D47A3F">
          <w:rPr>
            <w:rFonts w:asciiTheme="majorHAnsi" w:hAnsiTheme="majorHAnsi" w:cstheme="majorHAnsi"/>
            <w:rPrChange w:id="49" w:author="Diana" w:date="2017-05-09T10:15:00Z">
              <w:rPr/>
            </w:rPrChange>
          </w:rPr>
          <w:t>frequency</w:t>
        </w:r>
        <w:r w:rsidR="009E6F77">
          <w:rPr>
            <w:rFonts w:asciiTheme="majorHAnsi" w:hAnsiTheme="majorHAnsi" w:cstheme="majorHAnsi"/>
          </w:rPr>
          <w:t>)</w:t>
        </w:r>
        <w:r w:rsidR="00D47A3F">
          <w:t xml:space="preserve"> setting</w:t>
        </w:r>
      </w:ins>
      <w:r>
        <w:t>.</w:t>
      </w:r>
      <w:r w:rsidR="000566DB">
        <w:t xml:space="preserve"> </w:t>
      </w:r>
      <w:del w:id="50" w:author="Diana" w:date="2017-05-09T10:16:00Z">
        <w:r w:rsidDel="009E6F77">
          <w:delText>When enabled, only the Max. frequency box will be editable since this is the corner frequency of the low pass filter.</w:delText>
        </w:r>
      </w:del>
    </w:p>
    <w:p w14:paraId="5F796E91" w14:textId="78CEAC7C" w:rsidR="00C42C7D" w:rsidRDefault="00C42C7D" w:rsidP="000566DB">
      <w:pPr>
        <w:pStyle w:val="ListParagraph"/>
        <w:numPr>
          <w:ilvl w:val="0"/>
          <w:numId w:val="10"/>
        </w:numPr>
      </w:pPr>
      <w:r w:rsidRPr="000566DB">
        <w:rPr>
          <w:i/>
        </w:rPr>
        <w:t xml:space="preserve">High pass </w:t>
      </w:r>
      <w:r>
        <w:t xml:space="preserve">filter </w:t>
      </w:r>
      <w:del w:id="51" w:author="Diana" w:date="2017-05-09T10:14:00Z">
        <w:r w:rsidDel="00D47A3F">
          <w:delText>passes</w:delText>
        </w:r>
        <w:r w:rsidR="000566DB" w:rsidDel="00D47A3F">
          <w:delText xml:space="preserve"> over the high frequencies and filters the low frequencies</w:delText>
        </w:r>
      </w:del>
      <w:ins w:id="52" w:author="Diana" w:date="2017-05-09T10:14:00Z">
        <w:r w:rsidR="00D47A3F">
          <w:t>removes signals below</w:t>
        </w:r>
      </w:ins>
      <w:ins w:id="53" w:author="Diana" w:date="2017-05-09T10:16:00Z">
        <w:r w:rsidR="009E6F77">
          <w:t xml:space="preserve"> corner frequency (</w:t>
        </w:r>
      </w:ins>
      <w:ins w:id="54" w:author="Diana" w:date="2017-05-09T10:14:00Z">
        <w:r w:rsidR="00D47A3F" w:rsidRPr="00D47A3F">
          <w:rPr>
            <w:rFonts w:asciiTheme="majorHAnsi" w:hAnsiTheme="majorHAnsi" w:cstheme="majorHAnsi"/>
            <w:rPrChange w:id="55" w:author="Diana" w:date="2017-05-09T10:14:00Z">
              <w:rPr/>
            </w:rPrChange>
          </w:rPr>
          <w:t>Min. frequency</w:t>
        </w:r>
      </w:ins>
      <w:ins w:id="56" w:author="Diana" w:date="2017-05-09T10:16:00Z">
        <w:r w:rsidR="009E6F77">
          <w:rPr>
            <w:rFonts w:asciiTheme="majorHAnsi" w:hAnsiTheme="majorHAnsi" w:cstheme="majorHAnsi"/>
          </w:rPr>
          <w:t>)</w:t>
        </w:r>
      </w:ins>
      <w:ins w:id="57" w:author="Diana" w:date="2017-05-09T10:14:00Z">
        <w:r w:rsidR="00D47A3F">
          <w:t xml:space="preserve"> setting</w:t>
        </w:r>
      </w:ins>
      <w:r w:rsidR="000566DB">
        <w:t xml:space="preserve">. </w:t>
      </w:r>
      <w:del w:id="58" w:author="Diana" w:date="2017-05-09T10:16:00Z">
        <w:r w:rsidR="000566DB" w:rsidDel="009E6F77">
          <w:delText>When enabled, only the Min. frequency box will be editable since this is the corner frequency of the high pass filter.</w:delText>
        </w:r>
      </w:del>
    </w:p>
    <w:p w14:paraId="06AF2365" w14:textId="344AAC26" w:rsidR="000566DB" w:rsidRDefault="000566DB" w:rsidP="000566DB">
      <w:pPr>
        <w:pStyle w:val="ListParagraph"/>
        <w:numPr>
          <w:ilvl w:val="0"/>
          <w:numId w:val="10"/>
        </w:numPr>
      </w:pPr>
      <w:r w:rsidRPr="000566DB">
        <w:rPr>
          <w:i/>
        </w:rPr>
        <w:t>Band pass</w:t>
      </w:r>
      <w:r>
        <w:t xml:space="preserve"> filter </w:t>
      </w:r>
      <w:del w:id="59" w:author="Diana" w:date="2017-05-09T10:14:00Z">
        <w:r w:rsidDel="00D47A3F">
          <w:delText xml:space="preserve">passes over a band of frequencies and </w:delText>
        </w:r>
      </w:del>
      <w:del w:id="60" w:author="Diana" w:date="2017-05-09T10:12:00Z">
        <w:r w:rsidDel="00D47A3F">
          <w:delText>filters frequencies</w:delText>
        </w:r>
      </w:del>
      <w:ins w:id="61" w:author="Diana" w:date="2017-05-09T10:12:00Z">
        <w:r w:rsidR="00D47A3F">
          <w:t>removes signals</w:t>
        </w:r>
      </w:ins>
      <w:r>
        <w:t xml:space="preserve"> </w:t>
      </w:r>
      <w:ins w:id="62" w:author="Diana" w:date="2017-05-09T10:13:00Z">
        <w:r w:rsidR="00D47A3F">
          <w:t xml:space="preserve">above </w:t>
        </w:r>
      </w:ins>
      <w:del w:id="63" w:author="Diana" w:date="2017-05-09T10:13:00Z">
        <w:r w:rsidRPr="00D47A3F" w:rsidDel="00D47A3F">
          <w:rPr>
            <w:rFonts w:asciiTheme="majorHAnsi" w:hAnsiTheme="majorHAnsi" w:cstheme="majorHAnsi"/>
            <w:rPrChange w:id="64" w:author="Diana" w:date="2017-05-09T10:14:00Z">
              <w:rPr/>
            </w:rPrChange>
          </w:rPr>
          <w:delText xml:space="preserve">higher and lower than the band as defined by the Min. frequency and </w:delText>
        </w:r>
      </w:del>
      <w:r w:rsidRPr="00D47A3F">
        <w:rPr>
          <w:rFonts w:asciiTheme="majorHAnsi" w:hAnsiTheme="majorHAnsi" w:cstheme="majorHAnsi"/>
          <w:rPrChange w:id="65" w:author="Diana" w:date="2017-05-09T10:14:00Z">
            <w:rPr/>
          </w:rPrChange>
        </w:rPr>
        <w:t>Max. frequency</w:t>
      </w:r>
      <w:ins w:id="66" w:author="Diana" w:date="2017-05-09T10:13:00Z">
        <w:r w:rsidR="00D47A3F">
          <w:t xml:space="preserve"> or lower than </w:t>
        </w:r>
        <w:r w:rsidR="00D47A3F" w:rsidRPr="00D47A3F">
          <w:rPr>
            <w:rFonts w:asciiTheme="majorHAnsi" w:hAnsiTheme="majorHAnsi" w:cstheme="majorHAnsi"/>
            <w:rPrChange w:id="67" w:author="Diana" w:date="2017-05-09T10:14:00Z">
              <w:rPr/>
            </w:rPrChange>
          </w:rPr>
          <w:t>Min. frequency</w:t>
        </w:r>
        <w:r w:rsidR="00D47A3F">
          <w:t>.</w:t>
        </w:r>
      </w:ins>
      <w:del w:id="68" w:author="Diana" w:date="2017-05-09T10:13:00Z">
        <w:r w:rsidDel="00D47A3F">
          <w:delText xml:space="preserve"> settings.</w:delText>
        </w:r>
      </w:del>
    </w:p>
    <w:p w14:paraId="393EE91E" w14:textId="550AF574" w:rsidR="00FD2B70" w:rsidRDefault="00FD2B70" w:rsidP="000566DB">
      <w:pPr>
        <w:pStyle w:val="ListParagraph"/>
        <w:numPr>
          <w:ilvl w:val="0"/>
          <w:numId w:val="10"/>
        </w:numPr>
      </w:pPr>
      <w:r>
        <w:rPr>
          <w:i/>
        </w:rPr>
        <w:t xml:space="preserve">Zero phase shift </w:t>
      </w:r>
      <w:r>
        <w:t>option runs the specified filter both forward and backward. This eliminates any phase shift effects due to the filter at the expense of effectively doubling the filter order.</w:t>
      </w:r>
    </w:p>
    <w:p w14:paraId="2077442D" w14:textId="6BD7B051" w:rsidR="00FD2B70" w:rsidRDefault="00FD2B70" w:rsidP="000566DB">
      <w:pPr>
        <w:pStyle w:val="ListParagraph"/>
        <w:numPr>
          <w:ilvl w:val="0"/>
          <w:numId w:val="10"/>
        </w:numPr>
      </w:pPr>
      <w:r>
        <w:rPr>
          <w:i/>
        </w:rPr>
        <w:t>Min. frequency</w:t>
      </w:r>
      <w:r>
        <w:t xml:space="preserve"> specifies </w:t>
      </w:r>
      <w:r w:rsidR="004769A8">
        <w:t>the lower bound to filter on.</w:t>
      </w:r>
    </w:p>
    <w:p w14:paraId="1392A837" w14:textId="7A9EFB8C" w:rsidR="00FD2B70" w:rsidRPr="00BA7C36" w:rsidRDefault="00FD2B70" w:rsidP="000566DB">
      <w:pPr>
        <w:pStyle w:val="ListParagraph"/>
        <w:numPr>
          <w:ilvl w:val="0"/>
          <w:numId w:val="10"/>
        </w:numPr>
        <w:rPr>
          <w:i/>
        </w:rPr>
      </w:pPr>
      <w:r w:rsidRPr="00FD2B70">
        <w:rPr>
          <w:i/>
        </w:rPr>
        <w:t>Max. frequency</w:t>
      </w:r>
      <w:r w:rsidR="004769A8">
        <w:rPr>
          <w:i/>
        </w:rPr>
        <w:t xml:space="preserve"> </w:t>
      </w:r>
      <w:r w:rsidR="004769A8" w:rsidRPr="004769A8">
        <w:t>specifies the upper bound to filter on.</w:t>
      </w:r>
    </w:p>
    <w:p w14:paraId="40251130" w14:textId="01DE1D31" w:rsidR="00BA7C36" w:rsidRPr="00BA7C36" w:rsidRDefault="00BA7C36" w:rsidP="000566DB">
      <w:pPr>
        <w:pStyle w:val="ListParagraph"/>
        <w:numPr>
          <w:ilvl w:val="0"/>
          <w:numId w:val="10"/>
        </w:numPr>
        <w:rPr>
          <w:i/>
        </w:rPr>
      </w:pPr>
      <w:r>
        <w:rPr>
          <w:i/>
        </w:rPr>
        <w:t xml:space="preserve">Order </w:t>
      </w:r>
      <w:r>
        <w:t>slider bar sets the order of the filter as even values between 2 and 8, inclusive. In general, the higher the order the steeper the cutoff at the corner frequencies.</w:t>
      </w:r>
    </w:p>
    <w:p w14:paraId="0E18C595" w14:textId="48C22364" w:rsidR="00933FE7" w:rsidRDefault="00933FE7" w:rsidP="00933FE7">
      <w:pPr>
        <w:pStyle w:val="Heading1"/>
      </w:pPr>
      <w:bookmarkStart w:id="69" w:name="_Toc481669173"/>
      <w:r>
        <w:lastRenderedPageBreak/>
        <w:t>Wave Clipboard</w:t>
      </w:r>
      <w:bookmarkEnd w:id="69"/>
    </w:p>
    <w:p w14:paraId="5303110C" w14:textId="4BE42231" w:rsidR="007756A2" w:rsidRDefault="007756A2" w:rsidP="007756A2">
      <w:r>
        <w:t xml:space="preserve">The Wave Clipboard holds as many simultaneous wave views as desired. </w:t>
      </w:r>
      <w:r w:rsidR="001B36A1">
        <w:t>This allows users,</w:t>
      </w:r>
      <w:r>
        <w:t xml:space="preserve"> for example</w:t>
      </w:r>
      <w:r w:rsidR="001B36A1">
        <w:t>,</w:t>
      </w:r>
      <w:r>
        <w:t xml:space="preserve"> to compare arrival times across many stations, look at the same waveform with three different filters, or compare different events from one station.</w:t>
      </w:r>
    </w:p>
    <w:p w14:paraId="37B1DE4A" w14:textId="77777777" w:rsidR="007756A2" w:rsidRDefault="007756A2" w:rsidP="007756A2">
      <w:pPr>
        <w:ind w:firstLine="720"/>
      </w:pPr>
      <w:r>
        <w:t>The user interface consists of a clipboard toolbar at the top and then as many stacked</w:t>
      </w:r>
    </w:p>
    <w:p w14:paraId="494444DA" w14:textId="177EAC82" w:rsidR="00933FE7" w:rsidRDefault="007756A2" w:rsidP="007756A2">
      <w:r>
        <w:t xml:space="preserve">clipboard wave views as desired, each with its own toolbar. It’s also possible to zoom into any portion of a wave </w:t>
      </w:r>
      <w:r w:rsidR="006114F0">
        <w:t xml:space="preserve">by left clicking and dragging over the portion to zoom in on </w:t>
      </w:r>
      <w:r>
        <w:t xml:space="preserve">(the transparent yellow block is showing the act of zooming). </w:t>
      </w:r>
      <w:r w:rsidR="006114F0">
        <w:t>T</w:t>
      </w:r>
      <w:r>
        <w:t xml:space="preserve">he status bar </w:t>
      </w:r>
      <w:r w:rsidR="006114F0">
        <w:t>at the bottom</w:t>
      </w:r>
      <w:r w:rsidR="007E40B2">
        <w:t xml:space="preserve"> displays</w:t>
      </w:r>
      <w:r w:rsidR="006114F0">
        <w:t xml:space="preserve"> information about the wave</w:t>
      </w:r>
      <w:r>
        <w:t xml:space="preserve">. The </w:t>
      </w:r>
      <w:r w:rsidR="008A08FB">
        <w:t xml:space="preserve">panel </w:t>
      </w:r>
      <w:r w:rsidR="006114F0">
        <w:t>shaded blue</w:t>
      </w:r>
      <w:r>
        <w:t xml:space="preserve"> is the </w:t>
      </w:r>
      <w:r w:rsidRPr="009E2C56">
        <w:rPr>
          <w:rFonts w:cstheme="minorHAnsi"/>
          <w:i/>
        </w:rPr>
        <w:t>selected</w:t>
      </w:r>
      <w:r>
        <w:rPr>
          <w:rFonts w:ascii="NimbusRomNo9L-ReguItal" w:hAnsi="NimbusRomNo9L-ReguItal" w:cs="NimbusRomNo9L-ReguItal"/>
        </w:rPr>
        <w:t xml:space="preserve"> </w:t>
      </w:r>
      <w:r>
        <w:t>wave for the purposes of the clipboard toolbar.</w:t>
      </w:r>
    </w:p>
    <w:p w14:paraId="51355BDC" w14:textId="27C0F1F6" w:rsidR="00EA3A11" w:rsidRDefault="00BF069A" w:rsidP="00EA3A11">
      <w:pPr>
        <w:keepNext/>
      </w:pPr>
      <w:r>
        <w:rPr>
          <w:noProof/>
          <w:lang w:eastAsia="ja-JP"/>
        </w:rPr>
        <w:drawing>
          <wp:inline distT="0" distB="0" distL="0" distR="0" wp14:anchorId="735981C4" wp14:editId="090C1133">
            <wp:extent cx="5943600" cy="42005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14:paraId="107595F4" w14:textId="4AADE58E" w:rsidR="009E2C56" w:rsidRDefault="00EA3A11" w:rsidP="00EA3A11">
      <w:pPr>
        <w:pStyle w:val="Caption"/>
      </w:pPr>
      <w:r>
        <w:t xml:space="preserve">Figure </w:t>
      </w:r>
      <w:fldSimple w:instr=" SEQ Figure \* ARABIC ">
        <w:r w:rsidR="002C37A3">
          <w:rPr>
            <w:noProof/>
          </w:rPr>
          <w:t>14</w:t>
        </w:r>
      </w:fldSimple>
      <w:r>
        <w:t xml:space="preserve"> Wave Clipboard</w:t>
      </w:r>
    </w:p>
    <w:p w14:paraId="29B3C777" w14:textId="1F3E429C" w:rsidR="000322BF" w:rsidRDefault="00DB5A79" w:rsidP="000322BF">
      <w:pPr>
        <w:pStyle w:val="Heading2"/>
      </w:pPr>
      <w:bookmarkStart w:id="70" w:name="_Toc481669174"/>
      <w:r>
        <w:t>Clipboard Toolbar</w:t>
      </w:r>
      <w:bookmarkEnd w:id="70"/>
    </w:p>
    <w:p w14:paraId="63818AB5" w14:textId="721D5FFB" w:rsidR="00DF00D2" w:rsidRPr="00DF00D2" w:rsidRDefault="00DF00D2" w:rsidP="00DF00D2">
      <w:r>
        <w:t>Below are the functions available in the clipboard toolbar. Hovering over an icon will also provide a tooltip indicating the function of the button and the hot keys, if available.</w:t>
      </w:r>
    </w:p>
    <w:p w14:paraId="7E98F3F7" w14:textId="0B36F9C3" w:rsidR="00207AC6" w:rsidRDefault="00643DF6" w:rsidP="00643DF6">
      <w:pPr>
        <w:pStyle w:val="ListParagraph"/>
        <w:numPr>
          <w:ilvl w:val="0"/>
          <w:numId w:val="8"/>
        </w:numPr>
      </w:pPr>
      <w:r w:rsidRPr="00643DF6">
        <w:rPr>
          <w:noProof/>
          <w:lang w:eastAsia="ja-JP"/>
        </w:rPr>
        <w:drawing>
          <wp:inline distT="0" distB="0" distL="0" distR="0" wp14:anchorId="2F78C12E" wp14:editId="20E9ABC9">
            <wp:extent cx="152400" cy="152400"/>
            <wp:effectExtent l="0" t="0" r="0" b="0"/>
            <wp:docPr id="83" name="Picture 83" descr="C:\Users\Diana\git\swarm\src\main\resources\images\wave_fol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iana\git\swarm\src\main\resources\images\wave_folde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F51FB2">
        <w:t>Open a saved wave</w:t>
      </w:r>
    </w:p>
    <w:p w14:paraId="264DFB66" w14:textId="17C33903" w:rsidR="00643DF6" w:rsidRDefault="00643DF6" w:rsidP="00643DF6">
      <w:pPr>
        <w:pStyle w:val="ListParagraph"/>
        <w:numPr>
          <w:ilvl w:val="0"/>
          <w:numId w:val="8"/>
        </w:numPr>
      </w:pPr>
      <w:r w:rsidRPr="00643DF6">
        <w:rPr>
          <w:noProof/>
          <w:lang w:eastAsia="ja-JP"/>
        </w:rPr>
        <w:lastRenderedPageBreak/>
        <w:drawing>
          <wp:inline distT="0" distB="0" distL="0" distR="0" wp14:anchorId="763B084B" wp14:editId="592ABC12">
            <wp:extent cx="152400" cy="152400"/>
            <wp:effectExtent l="0" t="0" r="0" b="0"/>
            <wp:docPr id="84" name="Picture 84" descr="C:\Users\Diana\git\swarm\src\main\resources\images\s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iana\git\swarm\src\main\resources\images\save.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F51FB2">
        <w:t>Save selected wave</w:t>
      </w:r>
    </w:p>
    <w:p w14:paraId="7425D0EC" w14:textId="5FCF5158" w:rsidR="00643DF6" w:rsidRDefault="00643DF6" w:rsidP="00643DF6">
      <w:pPr>
        <w:pStyle w:val="ListParagraph"/>
        <w:numPr>
          <w:ilvl w:val="0"/>
          <w:numId w:val="8"/>
        </w:numPr>
      </w:pPr>
      <w:r w:rsidRPr="00643DF6">
        <w:rPr>
          <w:noProof/>
          <w:lang w:eastAsia="ja-JP"/>
        </w:rPr>
        <w:drawing>
          <wp:inline distT="0" distB="0" distL="0" distR="0" wp14:anchorId="4E33D226" wp14:editId="657FF844">
            <wp:extent cx="152400" cy="152400"/>
            <wp:effectExtent l="0" t="0" r="0" b="0"/>
            <wp:docPr id="85" name="Picture 85" descr="C:\Users\Diana\git\swarm\src\main\resources\images\save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iana\git\swarm\src\main\resources\images\saveall.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51FB2">
        <w:t xml:space="preserve"> Save all waves</w:t>
      </w:r>
    </w:p>
    <w:p w14:paraId="3C035A17" w14:textId="01D8581B" w:rsidR="00643DF6" w:rsidRDefault="00F51FB2" w:rsidP="00F51FB2">
      <w:pPr>
        <w:pStyle w:val="ListParagraph"/>
        <w:numPr>
          <w:ilvl w:val="0"/>
          <w:numId w:val="8"/>
        </w:numPr>
      </w:pPr>
      <w:r w:rsidRPr="00F51FB2">
        <w:rPr>
          <w:noProof/>
          <w:lang w:eastAsia="ja-JP"/>
        </w:rPr>
        <w:drawing>
          <wp:inline distT="0" distB="0" distL="0" distR="0" wp14:anchorId="321F9909" wp14:editId="73BA1EBD">
            <wp:extent cx="152400" cy="152400"/>
            <wp:effectExtent l="0" t="0" r="0" b="0"/>
            <wp:docPr id="86" name="Picture 86" descr="C:\Users\Diana\git\swarm\src\main\resources\images\helicorderl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iana\git\swarm\src\main\resources\images\helicorderlink.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Synchronize times with helicorder wave</w:t>
      </w:r>
    </w:p>
    <w:p w14:paraId="63B8B748" w14:textId="64482503" w:rsidR="00F51FB2" w:rsidRDefault="00AE6995" w:rsidP="00AE6995">
      <w:pPr>
        <w:pStyle w:val="ListParagraph"/>
        <w:numPr>
          <w:ilvl w:val="0"/>
          <w:numId w:val="8"/>
        </w:numPr>
      </w:pPr>
      <w:r w:rsidRPr="00AE6995">
        <w:rPr>
          <w:noProof/>
          <w:lang w:eastAsia="ja-JP"/>
        </w:rPr>
        <w:drawing>
          <wp:inline distT="0" distB="0" distL="0" distR="0" wp14:anchorId="32CFBCEB" wp14:editId="678F6E50">
            <wp:extent cx="152400" cy="152400"/>
            <wp:effectExtent l="0" t="0" r="0" b="0"/>
            <wp:docPr id="65" name="Picture 65" descr="C:\Users\Diana\git\swarm\src\main\resources\images\d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date.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81186C">
        <w:t>Synchronize times with selected wave</w:t>
      </w:r>
    </w:p>
    <w:p w14:paraId="5E48C75D" w14:textId="458EA01F" w:rsidR="00F51FB2" w:rsidRDefault="00F51FB2" w:rsidP="00F51FB2">
      <w:pPr>
        <w:pStyle w:val="ListParagraph"/>
        <w:numPr>
          <w:ilvl w:val="0"/>
          <w:numId w:val="8"/>
        </w:numPr>
      </w:pPr>
      <w:r w:rsidRPr="00F51FB2">
        <w:rPr>
          <w:noProof/>
          <w:lang w:eastAsia="ja-JP"/>
        </w:rPr>
        <w:drawing>
          <wp:inline distT="0" distB="0" distL="0" distR="0" wp14:anchorId="4FB1A7F3" wp14:editId="5F000350">
            <wp:extent cx="152400" cy="152400"/>
            <wp:effectExtent l="0" t="0" r="0" b="0"/>
            <wp:docPr id="88" name="Picture 88" descr="C:\Users\Diana\git\swarm\src\main\resources\images\geos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iana\git\swarm\src\main\resources\images\geosort.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186C">
        <w:t xml:space="preserve"> Sort waves by nearest to selected wave</w:t>
      </w:r>
    </w:p>
    <w:p w14:paraId="5EE76279" w14:textId="32ED0BA2" w:rsidR="00F51FB2" w:rsidRDefault="00AE6995" w:rsidP="00AE6995">
      <w:pPr>
        <w:pStyle w:val="ListParagraph"/>
        <w:numPr>
          <w:ilvl w:val="0"/>
          <w:numId w:val="8"/>
        </w:numPr>
      </w:pPr>
      <w:r w:rsidRPr="00AE6995">
        <w:rPr>
          <w:noProof/>
          <w:lang w:eastAsia="ja-JP"/>
        </w:rPr>
        <w:drawing>
          <wp:inline distT="0" distB="0" distL="0" distR="0" wp14:anchorId="5527A7BA" wp14:editId="606DE09D">
            <wp:extent cx="152400" cy="152400"/>
            <wp:effectExtent l="0" t="0" r="0" b="0"/>
            <wp:docPr id="72" name="Picture 72" descr="C:\Users\Diana\git\swarm\src\main\resources\images\resiz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resize.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94F16">
        <w:t xml:space="preserve"> Set clipboard wave size</w:t>
      </w:r>
    </w:p>
    <w:p w14:paraId="5D52168D" w14:textId="292B112E" w:rsidR="00F51FB2" w:rsidRDefault="00F51FB2" w:rsidP="00F51FB2">
      <w:pPr>
        <w:pStyle w:val="ListParagraph"/>
        <w:numPr>
          <w:ilvl w:val="0"/>
          <w:numId w:val="8"/>
        </w:numPr>
      </w:pPr>
      <w:r w:rsidRPr="00F51FB2">
        <w:rPr>
          <w:noProof/>
          <w:lang w:eastAsia="ja-JP"/>
        </w:rPr>
        <w:drawing>
          <wp:inline distT="0" distB="0" distL="0" distR="0" wp14:anchorId="7FF14CBA" wp14:editId="2B1EDAEB">
            <wp:extent cx="152400" cy="152400"/>
            <wp:effectExtent l="0" t="0" r="0" b="0"/>
            <wp:docPr id="89" name="Picture 89" descr="C:\Users\Diana\git\swarm\src\main\resources\images\delete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iana\git\swarm\src\main\resources\images\deleteall.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594F16">
        <w:t>Remove all waves from clipboard</w:t>
      </w:r>
    </w:p>
    <w:p w14:paraId="4CD4452A" w14:textId="6CCD4CE4" w:rsidR="00207AC6" w:rsidRDefault="00207AC6" w:rsidP="00207AC6">
      <w:pPr>
        <w:pStyle w:val="ListParagraph"/>
        <w:numPr>
          <w:ilvl w:val="0"/>
          <w:numId w:val="8"/>
        </w:numPr>
      </w:pPr>
      <w:r w:rsidRPr="00687E2D">
        <w:rPr>
          <w:noProof/>
          <w:lang w:eastAsia="ja-JP"/>
        </w:rPr>
        <w:drawing>
          <wp:inline distT="0" distB="0" distL="0" distR="0" wp14:anchorId="066E2E9C" wp14:editId="4BFEBBB0">
            <wp:extent cx="152400" cy="152400"/>
            <wp:effectExtent l="0" t="0" r="0" b="0"/>
            <wp:docPr id="81" name="Picture 81" descr="C:\Users\Diana\git\swarm\src\main\resources\images\cam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camera.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Save </w:t>
      </w:r>
      <w:r w:rsidR="00B1411F">
        <w:t>clipboard</w:t>
      </w:r>
      <w:r>
        <w:t xml:space="preserve"> image (</w:t>
      </w:r>
      <w:r w:rsidRPr="00F54C38">
        <w:rPr>
          <w:rFonts w:asciiTheme="majorHAnsi" w:hAnsiTheme="majorHAnsi" w:cstheme="majorHAnsi"/>
        </w:rPr>
        <w:t>P</w:t>
      </w:r>
      <w:r>
        <w:t>)</w:t>
      </w:r>
    </w:p>
    <w:p w14:paraId="1DD186F0" w14:textId="50D89289" w:rsidR="00207AC6" w:rsidRDefault="00F51FB2" w:rsidP="00F51FB2">
      <w:pPr>
        <w:pStyle w:val="ListParagraph"/>
        <w:numPr>
          <w:ilvl w:val="0"/>
          <w:numId w:val="8"/>
        </w:numPr>
      </w:pPr>
      <w:r w:rsidRPr="00F51FB2">
        <w:rPr>
          <w:noProof/>
          <w:lang w:eastAsia="ja-JP"/>
        </w:rPr>
        <w:drawing>
          <wp:inline distT="0" distB="0" distL="0" distR="0" wp14:anchorId="159B3A3B" wp14:editId="0D0A3D55">
            <wp:extent cx="200025" cy="200025"/>
            <wp:effectExtent l="0" t="0" r="9525" b="9525"/>
            <wp:docPr id="87" name="Picture 87" descr="C:\Users\Diana\git\swarm\src\main\resources\images\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iana\git\swarm\src\main\resources\images\pick.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t>Pick Mode</w:t>
      </w:r>
    </w:p>
    <w:p w14:paraId="0A3271B1" w14:textId="77777777" w:rsidR="00207AC6" w:rsidRDefault="00207AC6" w:rsidP="00207AC6">
      <w:pPr>
        <w:pStyle w:val="ListParagraph"/>
        <w:numPr>
          <w:ilvl w:val="0"/>
          <w:numId w:val="8"/>
        </w:numPr>
      </w:pPr>
      <w:r w:rsidRPr="006664A9">
        <w:rPr>
          <w:noProof/>
          <w:lang w:eastAsia="ja-JP"/>
        </w:rPr>
        <w:drawing>
          <wp:inline distT="0" distB="0" distL="0" distR="0" wp14:anchorId="4BAF999F" wp14:editId="2AA53CAF">
            <wp:extent cx="152400" cy="152400"/>
            <wp:effectExtent l="0" t="0" r="0" b="0"/>
            <wp:docPr id="66" name="Picture 66" descr="C:\Users\Diana\git\swarm\src\main\resources\images\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ana\git\swarm\src\main\resources\images\left.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back time (</w:t>
      </w:r>
      <w:r w:rsidRPr="00F54C38">
        <w:rPr>
          <w:rFonts w:asciiTheme="majorHAnsi" w:hAnsiTheme="majorHAnsi" w:cstheme="majorHAnsi"/>
        </w:rPr>
        <w:t>A</w:t>
      </w:r>
      <w:r>
        <w:t xml:space="preserve"> or </w:t>
      </w:r>
      <w:r w:rsidRPr="00F54C38">
        <w:rPr>
          <w:rFonts w:asciiTheme="majorHAnsi" w:hAnsiTheme="majorHAnsi" w:cstheme="majorHAnsi"/>
        </w:rPr>
        <w:t>left arrow</w:t>
      </w:r>
      <w:r>
        <w:t>)</w:t>
      </w:r>
    </w:p>
    <w:p w14:paraId="4C40583C" w14:textId="5233B354" w:rsidR="00207AC6" w:rsidRDefault="00207AC6" w:rsidP="00207AC6">
      <w:pPr>
        <w:pStyle w:val="ListParagraph"/>
        <w:numPr>
          <w:ilvl w:val="0"/>
          <w:numId w:val="8"/>
        </w:numPr>
      </w:pPr>
      <w:r w:rsidRPr="006664A9">
        <w:rPr>
          <w:noProof/>
          <w:lang w:eastAsia="ja-JP"/>
        </w:rPr>
        <w:drawing>
          <wp:inline distT="0" distB="0" distL="0" distR="0" wp14:anchorId="2015C9D6" wp14:editId="7EECDC6C">
            <wp:extent cx="152400" cy="152400"/>
            <wp:effectExtent l="0" t="0" r="0" b="0"/>
            <wp:docPr id="67" name="Picture 67" descr="C:\Users\Diana\git\swarm\src\main\resources\images\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na\git\swarm\src\main\resources\images\righ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forward time (</w:t>
      </w:r>
      <w:r w:rsidRPr="00F54C38">
        <w:rPr>
          <w:rFonts w:asciiTheme="majorHAnsi" w:hAnsiTheme="majorHAnsi" w:cstheme="majorHAnsi"/>
        </w:rPr>
        <w:t>Z</w:t>
      </w:r>
      <w:r>
        <w:t xml:space="preserve"> or </w:t>
      </w:r>
      <w:r w:rsidRPr="00F54C38">
        <w:rPr>
          <w:rFonts w:asciiTheme="majorHAnsi" w:hAnsiTheme="majorHAnsi" w:cstheme="majorHAnsi"/>
        </w:rPr>
        <w:t>right arrow</w:t>
      </w:r>
      <w:r>
        <w:t>)</w:t>
      </w:r>
    </w:p>
    <w:p w14:paraId="2473890A" w14:textId="759E291A" w:rsidR="00AE6995" w:rsidRDefault="00AE6995" w:rsidP="00AE6995">
      <w:pPr>
        <w:pStyle w:val="ListParagraph"/>
        <w:numPr>
          <w:ilvl w:val="0"/>
          <w:numId w:val="8"/>
        </w:numPr>
      </w:pPr>
      <w:r w:rsidRPr="00AE6995">
        <w:rPr>
          <w:noProof/>
          <w:lang w:eastAsia="ja-JP"/>
        </w:rPr>
        <w:drawing>
          <wp:inline distT="0" distB="0" distL="0" distR="0" wp14:anchorId="14C7C7F3" wp14:editId="7B3BE475">
            <wp:extent cx="152400" cy="152400"/>
            <wp:effectExtent l="0" t="0" r="0" b="0"/>
            <wp:docPr id="73" name="Picture 73" descr="C:\Users\Diana\git\swarm\src\main\resources\images\goto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ana\git\swarm\src\main\resources\images\gototime.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Go to time (</w:t>
      </w:r>
      <w:r w:rsidRPr="00F54C38">
        <w:rPr>
          <w:rFonts w:asciiTheme="majorHAnsi" w:hAnsiTheme="majorHAnsi" w:cstheme="majorHAnsi"/>
        </w:rPr>
        <w:t>Ctrl-G</w:t>
      </w:r>
      <w:r>
        <w:t>)</w:t>
      </w:r>
    </w:p>
    <w:p w14:paraId="5B85D3D5" w14:textId="2D74051F" w:rsidR="00207AC6" w:rsidRDefault="00207AC6" w:rsidP="00207AC6">
      <w:pPr>
        <w:pStyle w:val="ListParagraph"/>
        <w:numPr>
          <w:ilvl w:val="0"/>
          <w:numId w:val="8"/>
        </w:numPr>
      </w:pPr>
      <w:r w:rsidRPr="006664A9">
        <w:rPr>
          <w:noProof/>
          <w:lang w:eastAsia="ja-JP"/>
        </w:rPr>
        <w:drawing>
          <wp:inline distT="0" distB="0" distL="0" distR="0" wp14:anchorId="5FD11896" wp14:editId="73A92E59">
            <wp:extent cx="152400" cy="152400"/>
            <wp:effectExtent l="0" t="0" r="0" b="0"/>
            <wp:docPr id="68" name="Picture 68" descr="C:\Users\Diana\git\swarm\src\main\resources\images\x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xminus.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sidR="00AE6995">
        <w:t>Shrink sample time 20%</w:t>
      </w:r>
      <w:r>
        <w:t xml:space="preserve"> (</w:t>
      </w:r>
      <w:r w:rsidRPr="00F54C38">
        <w:rPr>
          <w:rFonts w:asciiTheme="majorHAnsi" w:hAnsiTheme="majorHAnsi" w:cstheme="majorHAnsi"/>
        </w:rPr>
        <w:t>Alt left arrow</w:t>
      </w:r>
      <w:r w:rsidR="00AE6995">
        <w:rPr>
          <w:i/>
        </w:rPr>
        <w:t xml:space="preserve"> </w:t>
      </w:r>
      <w:r w:rsidR="00AE6995" w:rsidRPr="00AE6995">
        <w:t>or</w:t>
      </w:r>
      <w:r w:rsidR="00AE6995">
        <w:rPr>
          <w:i/>
        </w:rPr>
        <w:t xml:space="preserve"> </w:t>
      </w:r>
      <w:r w:rsidR="00AE6995" w:rsidRPr="00F54C38">
        <w:rPr>
          <w:rFonts w:asciiTheme="majorHAnsi" w:hAnsiTheme="majorHAnsi" w:cstheme="majorHAnsi"/>
        </w:rPr>
        <w:t>+</w:t>
      </w:r>
      <w:r>
        <w:t>)</w:t>
      </w:r>
    </w:p>
    <w:p w14:paraId="381C6AA5" w14:textId="73354FA5" w:rsidR="00207AC6" w:rsidRDefault="00207AC6" w:rsidP="00207AC6">
      <w:pPr>
        <w:pStyle w:val="ListParagraph"/>
        <w:numPr>
          <w:ilvl w:val="0"/>
          <w:numId w:val="8"/>
        </w:numPr>
      </w:pPr>
      <w:r w:rsidRPr="006664A9">
        <w:rPr>
          <w:noProof/>
          <w:lang w:eastAsia="ja-JP"/>
        </w:rPr>
        <w:drawing>
          <wp:inline distT="0" distB="0" distL="0" distR="0" wp14:anchorId="3C63EFD6" wp14:editId="60F4C6F9">
            <wp:extent cx="152400" cy="152400"/>
            <wp:effectExtent l="0" t="0" r="0" b="0"/>
            <wp:docPr id="69" name="Picture 69" descr="C:\Users\Diana\git\swarm\src\main\resources\images\x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xplus.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Expand </w:t>
      </w:r>
      <w:r w:rsidR="00AE6995">
        <w:t>sample time 20%</w:t>
      </w:r>
      <w:r>
        <w:t xml:space="preserve"> (</w:t>
      </w:r>
      <w:r w:rsidRPr="00F54C38">
        <w:rPr>
          <w:rFonts w:asciiTheme="majorHAnsi" w:hAnsiTheme="majorHAnsi" w:cstheme="majorHAnsi"/>
        </w:rPr>
        <w:t>Alt right arrow</w:t>
      </w:r>
      <w:r w:rsidR="00AE6995">
        <w:rPr>
          <w:i/>
        </w:rPr>
        <w:t xml:space="preserve"> </w:t>
      </w:r>
      <w:r w:rsidR="00AE6995" w:rsidRPr="00AE6995">
        <w:t>or</w:t>
      </w:r>
      <w:r w:rsidR="00AE6995">
        <w:rPr>
          <w:i/>
        </w:rPr>
        <w:t xml:space="preserve"> </w:t>
      </w:r>
      <w:r w:rsidR="00AE6995" w:rsidRPr="00F54C38">
        <w:rPr>
          <w:rFonts w:asciiTheme="majorHAnsi" w:hAnsiTheme="majorHAnsi" w:cstheme="majorHAnsi"/>
        </w:rPr>
        <w:t>-</w:t>
      </w:r>
      <w:r>
        <w:t>)</w:t>
      </w:r>
    </w:p>
    <w:p w14:paraId="6351BFB0" w14:textId="6793A1BD" w:rsidR="00AE6995" w:rsidRDefault="006E60A6" w:rsidP="006E60A6">
      <w:pPr>
        <w:pStyle w:val="ListParagraph"/>
        <w:numPr>
          <w:ilvl w:val="0"/>
          <w:numId w:val="8"/>
        </w:numPr>
      </w:pPr>
      <w:r w:rsidRPr="006E60A6">
        <w:rPr>
          <w:noProof/>
          <w:lang w:eastAsia="ja-JP"/>
        </w:rPr>
        <w:drawing>
          <wp:inline distT="0" distB="0" distL="0" distR="0" wp14:anchorId="11F20E1C" wp14:editId="1195768A">
            <wp:extent cx="152400" cy="152400"/>
            <wp:effectExtent l="0" t="0" r="0" b="0"/>
            <wp:docPr id="82" name="Picture 82" descr="C:\Users\Diana\git\swarm\src\main\resources\images\time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ana\git\swarm\src\main\resources\images\timebac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Last time setting (</w:t>
      </w:r>
      <w:r w:rsidRPr="00F54C38">
        <w:rPr>
          <w:rFonts w:asciiTheme="majorHAnsi" w:hAnsiTheme="majorHAnsi" w:cstheme="majorHAnsi"/>
        </w:rPr>
        <w:t>Backspace</w:t>
      </w:r>
      <w:r>
        <w:t>)</w:t>
      </w:r>
    </w:p>
    <w:p w14:paraId="04D1C7D1" w14:textId="77777777" w:rsidR="00207AC6" w:rsidRDefault="00207AC6" w:rsidP="00207AC6">
      <w:pPr>
        <w:pStyle w:val="ListParagraph"/>
        <w:numPr>
          <w:ilvl w:val="0"/>
          <w:numId w:val="8"/>
        </w:numPr>
      </w:pPr>
      <w:r w:rsidRPr="00687E2D">
        <w:rPr>
          <w:noProof/>
          <w:lang w:eastAsia="ja-JP"/>
        </w:rPr>
        <w:drawing>
          <wp:inline distT="0" distB="0" distL="0" distR="0" wp14:anchorId="5AB9280B" wp14:editId="0C42188C">
            <wp:extent cx="152400" cy="152400"/>
            <wp:effectExtent l="0" t="0" r="0" b="0"/>
            <wp:docPr id="74" name="Picture 74"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ana\git\swarm\src\main\resources\images\wavesettings.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settings (</w:t>
      </w:r>
      <w:r w:rsidRPr="00F54C38">
        <w:rPr>
          <w:rFonts w:asciiTheme="majorHAnsi" w:hAnsiTheme="majorHAnsi" w:cstheme="majorHAnsi"/>
        </w:rPr>
        <w:t>?</w:t>
      </w:r>
      <w:r>
        <w:t>)</w:t>
      </w:r>
    </w:p>
    <w:p w14:paraId="7EEB5678" w14:textId="77777777" w:rsidR="00207AC6" w:rsidRDefault="00207AC6" w:rsidP="00207AC6">
      <w:pPr>
        <w:pStyle w:val="ListParagraph"/>
        <w:numPr>
          <w:ilvl w:val="0"/>
          <w:numId w:val="8"/>
        </w:numPr>
      </w:pPr>
      <w:r w:rsidRPr="00687E2D">
        <w:rPr>
          <w:noProof/>
          <w:lang w:eastAsia="ja-JP"/>
        </w:rPr>
        <w:drawing>
          <wp:inline distT="0" distB="0" distL="0" distR="0" wp14:anchorId="5EB47193" wp14:editId="4B75EF84">
            <wp:extent cx="152400" cy="152400"/>
            <wp:effectExtent l="0" t="0" r="0" b="0"/>
            <wp:docPr id="75" name="Picture 75"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w:t>
      </w:r>
      <w:r w:rsidRPr="00F54C38">
        <w:rPr>
          <w:rFonts w:asciiTheme="majorHAnsi" w:hAnsiTheme="majorHAnsi" w:cstheme="majorHAnsi"/>
        </w:rPr>
        <w:t xml:space="preserve">W </w:t>
      </w:r>
      <w:r w:rsidRPr="00F54C38">
        <w:rPr>
          <w:rFonts w:cstheme="minorHAnsi"/>
        </w:rPr>
        <w:t>or</w:t>
      </w:r>
      <w:r w:rsidRPr="00F54C38">
        <w:rPr>
          <w:rFonts w:asciiTheme="majorHAnsi" w:hAnsiTheme="majorHAnsi" w:cstheme="majorHAnsi"/>
        </w:rPr>
        <w:t xml:space="preserve"> ,</w:t>
      </w:r>
      <w:r w:rsidRPr="00F54C38">
        <w:rPr>
          <w:rFonts w:cstheme="minorHAnsi"/>
        </w:rPr>
        <w:t>)</w:t>
      </w:r>
    </w:p>
    <w:p w14:paraId="2561269E" w14:textId="77777777" w:rsidR="00207AC6" w:rsidRDefault="00207AC6" w:rsidP="00207AC6">
      <w:pPr>
        <w:pStyle w:val="ListParagraph"/>
        <w:numPr>
          <w:ilvl w:val="0"/>
          <w:numId w:val="8"/>
        </w:numPr>
      </w:pPr>
      <w:r w:rsidRPr="00687E2D">
        <w:rPr>
          <w:noProof/>
          <w:lang w:eastAsia="ja-JP"/>
        </w:rPr>
        <w:drawing>
          <wp:inline distT="0" distB="0" distL="0" distR="0" wp14:anchorId="06727000" wp14:editId="6F3F69B1">
            <wp:extent cx="152400" cy="152400"/>
            <wp:effectExtent l="0" t="0" r="0" b="0"/>
            <wp:docPr id="76" name="Picture 76" descr="C:\Users\Diana\git\swarm\src\main\resources\images\spect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spectra.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Spectra view (</w:t>
      </w:r>
      <w:r w:rsidRPr="00F54C38">
        <w:rPr>
          <w:rFonts w:asciiTheme="majorHAnsi" w:hAnsiTheme="majorHAnsi" w:cstheme="majorHAnsi"/>
        </w:rPr>
        <w:t xml:space="preserve">S </w:t>
      </w:r>
      <w:r w:rsidRPr="00F54C38">
        <w:rPr>
          <w:rFonts w:cstheme="minorHAnsi"/>
        </w:rPr>
        <w:t>or</w:t>
      </w:r>
      <w:r w:rsidRPr="00F54C38">
        <w:rPr>
          <w:rFonts w:asciiTheme="majorHAnsi" w:hAnsiTheme="majorHAnsi" w:cstheme="majorHAnsi"/>
        </w:rPr>
        <w:t xml:space="preserve"> .</w:t>
      </w:r>
      <w:r>
        <w:t>)</w:t>
      </w:r>
    </w:p>
    <w:p w14:paraId="1B1339F7" w14:textId="77777777" w:rsidR="00207AC6" w:rsidRDefault="00207AC6" w:rsidP="00207AC6">
      <w:pPr>
        <w:pStyle w:val="ListParagraph"/>
        <w:numPr>
          <w:ilvl w:val="0"/>
          <w:numId w:val="8"/>
        </w:numPr>
      </w:pPr>
      <w:r w:rsidRPr="00687E2D">
        <w:rPr>
          <w:noProof/>
          <w:lang w:eastAsia="ja-JP"/>
        </w:rPr>
        <w:drawing>
          <wp:inline distT="0" distB="0" distL="0" distR="0" wp14:anchorId="6EC6A641" wp14:editId="55E50EA9">
            <wp:extent cx="152400" cy="152400"/>
            <wp:effectExtent l="0" t="0" r="0" b="0"/>
            <wp:docPr id="77" name="Picture 77" descr="C:\Users\Diana\git\swarm\src\main\resources\images\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ana\git\swarm\src\main\resources\images\spectrogram.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Spectrogram view (</w:t>
      </w:r>
      <w:r w:rsidRPr="00F54C38">
        <w:rPr>
          <w:rFonts w:asciiTheme="majorHAnsi" w:hAnsiTheme="majorHAnsi" w:cstheme="majorHAnsi"/>
        </w:rPr>
        <w:t xml:space="preserve">G </w:t>
      </w:r>
      <w:r w:rsidRPr="00F54C38">
        <w:rPr>
          <w:rFonts w:cstheme="minorHAnsi"/>
        </w:rPr>
        <w:t>or</w:t>
      </w:r>
      <w:r w:rsidRPr="00F54C38">
        <w:rPr>
          <w:rFonts w:asciiTheme="majorHAnsi" w:hAnsiTheme="majorHAnsi" w:cstheme="majorHAnsi"/>
        </w:rPr>
        <w:t xml:space="preserve"> /</w:t>
      </w:r>
      <w:r>
        <w:t>)</w:t>
      </w:r>
    </w:p>
    <w:p w14:paraId="4BA385E8" w14:textId="1C50AF3B" w:rsidR="00207AC6" w:rsidRDefault="00207AC6" w:rsidP="00207AC6">
      <w:pPr>
        <w:pStyle w:val="ListParagraph"/>
        <w:numPr>
          <w:ilvl w:val="0"/>
          <w:numId w:val="8"/>
        </w:numPr>
      </w:pPr>
      <w:r w:rsidRPr="00687E2D">
        <w:rPr>
          <w:noProof/>
          <w:lang w:eastAsia="ja-JP"/>
        </w:rPr>
        <w:drawing>
          <wp:inline distT="0" distB="0" distL="0" distR="0" wp14:anchorId="4F705DC2" wp14:editId="24C9B8B0">
            <wp:extent cx="152400" cy="152400"/>
            <wp:effectExtent l="0" t="0" r="0" b="0"/>
            <wp:docPr id="78" name="Picture 78" descr="C:\Users\Diana\git\swarm\src\main\resources\images\particle_mo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particle_motio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Particle motion view (</w:t>
      </w:r>
      <w:del w:id="71" w:author="Diana" w:date="2017-05-05T09:51:00Z">
        <w:r w:rsidRPr="00F54C38" w:rsidDel="00E6170A">
          <w:rPr>
            <w:rFonts w:asciiTheme="majorHAnsi" w:hAnsiTheme="majorHAnsi" w:cstheme="majorHAnsi"/>
          </w:rPr>
          <w:delText xml:space="preserve">M </w:delText>
        </w:r>
      </w:del>
      <w:ins w:id="72" w:author="Diana" w:date="2017-05-05T09:51:00Z">
        <w:r w:rsidR="00E6170A">
          <w:rPr>
            <w:rFonts w:asciiTheme="majorHAnsi" w:hAnsiTheme="majorHAnsi" w:cstheme="majorHAnsi"/>
          </w:rPr>
          <w:t>R</w:t>
        </w:r>
        <w:r w:rsidR="00E6170A" w:rsidRPr="00F54C38">
          <w:rPr>
            <w:rFonts w:asciiTheme="majorHAnsi" w:hAnsiTheme="majorHAnsi" w:cstheme="majorHAnsi"/>
          </w:rPr>
          <w:t xml:space="preserve"> </w:t>
        </w:r>
      </w:ins>
      <w:r w:rsidRPr="00F54C38">
        <w:rPr>
          <w:rFonts w:cstheme="minorHAnsi"/>
        </w:rPr>
        <w:t>or</w:t>
      </w:r>
      <w:r w:rsidRPr="00F54C38">
        <w:rPr>
          <w:rFonts w:asciiTheme="majorHAnsi" w:hAnsiTheme="majorHAnsi" w:cstheme="majorHAnsi"/>
        </w:rPr>
        <w:t xml:space="preserve"> ‘</w:t>
      </w:r>
      <w:r>
        <w:t>)</w:t>
      </w:r>
    </w:p>
    <w:p w14:paraId="5B54F291" w14:textId="62986DB1" w:rsidR="00207AC6" w:rsidRDefault="00207AC6" w:rsidP="00207AC6">
      <w:pPr>
        <w:pStyle w:val="ListParagraph"/>
        <w:numPr>
          <w:ilvl w:val="0"/>
          <w:numId w:val="8"/>
        </w:numPr>
      </w:pPr>
      <w:r w:rsidRPr="00687E2D">
        <w:rPr>
          <w:noProof/>
          <w:lang w:eastAsia="ja-JP"/>
        </w:rPr>
        <w:drawing>
          <wp:inline distT="0" distB="0" distL="0" distR="0" wp14:anchorId="69BF1047" wp14:editId="61E0538D">
            <wp:extent cx="152400" cy="152400"/>
            <wp:effectExtent l="0" t="0" r="0" b="0"/>
            <wp:docPr id="79" name="Picture 79"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Place another copy of wave on clipboard (</w:t>
      </w:r>
      <w:r w:rsidRPr="00F54C38">
        <w:rPr>
          <w:rFonts w:asciiTheme="majorHAnsi" w:hAnsiTheme="majorHAnsi" w:cstheme="majorHAnsi"/>
        </w:rPr>
        <w:t xml:space="preserve">C </w:t>
      </w:r>
      <w:r w:rsidRPr="00F54C38">
        <w:rPr>
          <w:rFonts w:cstheme="minorHAnsi"/>
        </w:rPr>
        <w:t>or</w:t>
      </w:r>
      <w:r w:rsidRPr="00F54C38">
        <w:rPr>
          <w:rFonts w:asciiTheme="majorHAnsi" w:hAnsiTheme="majorHAnsi" w:cstheme="majorHAnsi"/>
        </w:rPr>
        <w:t xml:space="preserve"> Ctrl-C</w:t>
      </w:r>
      <w:r>
        <w:t>)</w:t>
      </w:r>
    </w:p>
    <w:p w14:paraId="0CB50AFA" w14:textId="24A49A3C" w:rsidR="004E41AA" w:rsidRDefault="004E41AA" w:rsidP="004E41AA">
      <w:pPr>
        <w:pStyle w:val="ListParagraph"/>
        <w:numPr>
          <w:ilvl w:val="0"/>
          <w:numId w:val="8"/>
        </w:numPr>
      </w:pPr>
      <w:r w:rsidRPr="004E41AA">
        <w:rPr>
          <w:noProof/>
          <w:lang w:eastAsia="ja-JP"/>
        </w:rPr>
        <w:drawing>
          <wp:inline distT="0" distB="0" distL="0" distR="0" wp14:anchorId="10596AEA" wp14:editId="404D7FDE">
            <wp:extent cx="152400" cy="152400"/>
            <wp:effectExtent l="0" t="0" r="0" b="0"/>
            <wp:docPr id="90" name="Picture 90" descr="C:\Users\Diana\git\swarm\src\main\resources\images\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ana\git\swarm\src\main\resources\images\up.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Move wave(s) up in clipboard (</w:t>
      </w:r>
      <w:r w:rsidRPr="00F54C38">
        <w:rPr>
          <w:rFonts w:asciiTheme="majorHAnsi" w:hAnsiTheme="majorHAnsi" w:cstheme="majorHAnsi"/>
        </w:rPr>
        <w:t>Up arrow</w:t>
      </w:r>
      <w:r>
        <w:t>)</w:t>
      </w:r>
    </w:p>
    <w:p w14:paraId="71B54949" w14:textId="19F1F587" w:rsidR="004E41AA" w:rsidRDefault="004E41AA" w:rsidP="004E41AA">
      <w:pPr>
        <w:pStyle w:val="ListParagraph"/>
        <w:numPr>
          <w:ilvl w:val="0"/>
          <w:numId w:val="8"/>
        </w:numPr>
      </w:pPr>
      <w:r w:rsidRPr="004E41AA">
        <w:rPr>
          <w:noProof/>
          <w:lang w:eastAsia="ja-JP"/>
        </w:rPr>
        <w:drawing>
          <wp:inline distT="0" distB="0" distL="0" distR="0" wp14:anchorId="1BC394F1" wp14:editId="7B428076">
            <wp:extent cx="152400" cy="152400"/>
            <wp:effectExtent l="0" t="0" r="0" b="0"/>
            <wp:docPr id="91" name="Picture 91" descr="C:\Users\Diana\git\swarm\src\main\resources\images\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na\git\swarm\src\main\resources\images\down.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Move wave(s) down in clipboard (</w:t>
      </w:r>
      <w:r w:rsidRPr="00F54C38">
        <w:rPr>
          <w:rFonts w:asciiTheme="majorHAnsi" w:hAnsiTheme="majorHAnsi" w:cstheme="majorHAnsi"/>
        </w:rPr>
        <w:t>Down arrow</w:t>
      </w:r>
      <w:r>
        <w:t>)</w:t>
      </w:r>
    </w:p>
    <w:p w14:paraId="37AAABFF" w14:textId="79CA37BE" w:rsidR="0032199F" w:rsidRPr="0032199F" w:rsidRDefault="00207AC6" w:rsidP="00207AC6">
      <w:pPr>
        <w:pStyle w:val="ListParagraph"/>
        <w:numPr>
          <w:ilvl w:val="0"/>
          <w:numId w:val="8"/>
        </w:numPr>
      </w:pPr>
      <w:r w:rsidRPr="00687E2D">
        <w:rPr>
          <w:noProof/>
          <w:lang w:eastAsia="ja-JP"/>
        </w:rPr>
        <w:drawing>
          <wp:inline distT="0" distB="0" distL="0" distR="0" wp14:anchorId="75F2274E" wp14:editId="65DAC86E">
            <wp:extent cx="152400" cy="152400"/>
            <wp:effectExtent l="0" t="0" r="0" b="0"/>
            <wp:docPr id="80" name="Picture 80" descr="C:\Users\Diana\git\swarm\src\main\resources\images\del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delete.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Remove wave from clipboard (</w:t>
      </w:r>
      <w:r w:rsidRPr="00F54C38">
        <w:rPr>
          <w:rFonts w:asciiTheme="majorHAnsi" w:hAnsiTheme="majorHAnsi" w:cstheme="majorHAnsi"/>
        </w:rPr>
        <w:t>Delete</w:t>
      </w:r>
      <w:r w:rsidRPr="00F54C38">
        <w:t xml:space="preserve"> or </w:t>
      </w:r>
      <w:r w:rsidRPr="00F54C38">
        <w:rPr>
          <w:rFonts w:asciiTheme="majorHAnsi" w:hAnsiTheme="majorHAnsi" w:cstheme="majorHAnsi"/>
        </w:rPr>
        <w:t>Esc</w:t>
      </w:r>
      <w:r>
        <w:t>)</w:t>
      </w:r>
      <w:r w:rsidRPr="0032199F">
        <w:t xml:space="preserve"> </w:t>
      </w:r>
    </w:p>
    <w:p w14:paraId="1B48A463" w14:textId="77777777" w:rsidR="00F6192E" w:rsidRDefault="00F6192E" w:rsidP="00F6192E">
      <w:pPr>
        <w:pStyle w:val="Heading2"/>
      </w:pPr>
      <w:bookmarkStart w:id="73" w:name="_Toc481669175"/>
      <w:r>
        <w:t>Pick Mode</w:t>
      </w:r>
      <w:bookmarkEnd w:id="73"/>
    </w:p>
    <w:p w14:paraId="4CD72A41" w14:textId="56148E82" w:rsidR="00F6192E" w:rsidRDefault="00F6192E" w:rsidP="00F6192E">
      <w:r>
        <w:t xml:space="preserve">When the </w:t>
      </w:r>
      <w:r w:rsidRPr="00F51FB2">
        <w:rPr>
          <w:noProof/>
          <w:lang w:eastAsia="ja-JP"/>
        </w:rPr>
        <w:drawing>
          <wp:inline distT="0" distB="0" distL="0" distR="0" wp14:anchorId="757CD39B" wp14:editId="50CED2E6">
            <wp:extent cx="200025" cy="200025"/>
            <wp:effectExtent l="0" t="0" r="9525" b="9525"/>
            <wp:docPr id="43" name="Picture 43" descr="C:\Users\Diana\git\swarm\src\main\resources\images\p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iana\git\swarm\src\main\resources\images\pick.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3555C5">
        <w:t xml:space="preserve">button </w:t>
      </w:r>
      <w:r>
        <w:t xml:space="preserve">is enabled, users are able to make picks for P and S </w:t>
      </w:r>
      <w:r w:rsidR="00A15F7F">
        <w:t>times</w:t>
      </w:r>
      <w:r>
        <w:t>, and coda start and end times</w:t>
      </w:r>
      <w:r w:rsidR="003555C5">
        <w:t xml:space="preserve"> in the wave and spectrogram view for each panel</w:t>
      </w:r>
      <w:r>
        <w:t>.</w:t>
      </w:r>
      <w:r w:rsidR="003555C5">
        <w:t xml:space="preserve"> To make a pick, right click over the pick time in the appropriate channel and select the desired pick type.  Available choices include P and S, Emergent or Impusliv, under the Phase menu; and Coda 1 and Coda 2 under Coda menu.  </w:t>
      </w:r>
      <w:r w:rsidR="009F5909">
        <w:t xml:space="preserve">SWARM will attempt to </w:t>
      </w:r>
      <w:r w:rsidR="009F5909">
        <w:lastRenderedPageBreak/>
        <w:t>determine polarity</w:t>
      </w:r>
      <w:r w:rsidR="000B50BD">
        <w:t xml:space="preserve"> for a pick </w:t>
      </w:r>
      <w:r w:rsidR="009F5909">
        <w:t>automatically and indicate it</w:t>
      </w:r>
      <w:r w:rsidR="000B50BD">
        <w:t xml:space="preserve"> on the marker tag as either positive (+)</w:t>
      </w:r>
      <w:r w:rsidR="009F5909">
        <w:t xml:space="preserve"> or </w:t>
      </w:r>
      <w:r w:rsidR="000B50BD">
        <w:t>negative (-)</w:t>
      </w:r>
      <w:r w:rsidR="009F5909">
        <w:t xml:space="preserve"> if successful</w:t>
      </w:r>
      <w:r w:rsidR="000B50BD">
        <w:t>.</w:t>
      </w:r>
    </w:p>
    <w:p w14:paraId="5B1A9333" w14:textId="23134EF8" w:rsidR="000B50BD" w:rsidRDefault="000B50BD" w:rsidP="000B50BD">
      <w:pPr>
        <w:pStyle w:val="Heading3"/>
      </w:pPr>
      <w:bookmarkStart w:id="74" w:name="_Toc481669176"/>
      <w:r>
        <w:t>P and S</w:t>
      </w:r>
      <w:bookmarkEnd w:id="74"/>
    </w:p>
    <w:p w14:paraId="24912B52" w14:textId="365A5C91" w:rsidR="00DA2548" w:rsidRPr="000B50BD" w:rsidRDefault="000B50BD" w:rsidP="000B50BD">
      <w:r>
        <w:t xml:space="preserve">The P </w:t>
      </w:r>
      <w:r w:rsidR="006467CE">
        <w:t>and S pick markers are propagated to the other channels of the same station, network, and location. The pick tag on the channel where it was originally selected will have a colored background (green for P and purple for S). The pick tag on other channels will have a white background.</w:t>
      </w:r>
      <w:r w:rsidR="00DA2548">
        <w:t xml:space="preserve"> Selecting a P or S when one exists for the station will simply replace the existing pick with the new one. P or S picks may be cleared or hidden using the right-click menu.</w:t>
      </w:r>
      <w:r w:rsidR="00DB47BF">
        <w:t xml:space="preserve"> Once both, P and S, picks are made, the S-P duration and distance will display on the third line in the status bar when hovering over a wave panel.</w:t>
      </w:r>
      <w:r w:rsidR="00DA2548">
        <w:tab/>
      </w:r>
    </w:p>
    <w:p w14:paraId="5811A28F" w14:textId="1A443174" w:rsidR="003555C5" w:rsidRDefault="003555C5" w:rsidP="003555C5">
      <w:pPr>
        <w:keepNext/>
      </w:pPr>
      <w:r>
        <w:rPr>
          <w:noProof/>
          <w:lang w:eastAsia="ja-JP"/>
        </w:rPr>
        <w:drawing>
          <wp:inline distT="0" distB="0" distL="0" distR="0" wp14:anchorId="720689E7" wp14:editId="70377303">
            <wp:extent cx="5943600" cy="4206240"/>
            <wp:effectExtent l="0" t="0" r="0" b="381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p>
    <w:p w14:paraId="0C516E8A" w14:textId="1F17165E" w:rsidR="003555C5" w:rsidRDefault="003555C5" w:rsidP="003555C5">
      <w:pPr>
        <w:pStyle w:val="Caption"/>
      </w:pPr>
      <w:r>
        <w:t xml:space="preserve">Figure </w:t>
      </w:r>
      <w:fldSimple w:instr=" SEQ Figure \* ARABIC ">
        <w:r w:rsidR="002C37A3">
          <w:rPr>
            <w:noProof/>
          </w:rPr>
          <w:t>15</w:t>
        </w:r>
      </w:fldSimple>
      <w:r>
        <w:t xml:space="preserve"> P and S picks</w:t>
      </w:r>
    </w:p>
    <w:p w14:paraId="05D0D0E7" w14:textId="20D273DB" w:rsidR="00CF7CC4" w:rsidRDefault="00CF7CC4" w:rsidP="00CF7CC4">
      <w:pPr>
        <w:pStyle w:val="Heading3"/>
      </w:pPr>
      <w:bookmarkStart w:id="75" w:name="_Toc481669177"/>
      <w:r>
        <w:t>Coda</w:t>
      </w:r>
      <w:bookmarkEnd w:id="75"/>
    </w:p>
    <w:p w14:paraId="44B350C1" w14:textId="63846AD2" w:rsidR="00CF7CC4" w:rsidRDefault="00776FF1" w:rsidP="00113BC1">
      <w:r>
        <w:t xml:space="preserve">The Coda 1 or Coda 2 does not map specifically to coda start or coda end.  SWARM will simply take which ever coda pick is earlier as the start time and the other for end time. As with the P and S picks, right-click menu options exist to hide or clear coda picks. The background color of the coda marker tags </w:t>
      </w:r>
      <w:r>
        <w:lastRenderedPageBreak/>
        <w:t>will be yellow.</w:t>
      </w:r>
      <w:r w:rsidR="00F25241">
        <w:t xml:space="preserve">  Once both coda picks are made, the coda duration and magnitude </w:t>
      </w:r>
      <w:r w:rsidR="00113BC1">
        <w:t xml:space="preserve">for the channel </w:t>
      </w:r>
      <w:r w:rsidR="00F25241">
        <w:t xml:space="preserve">are displayed in the third row of the status bar when hovering over the </w:t>
      </w:r>
      <w:r w:rsidR="00113BC1">
        <w:t xml:space="preserve">applicable </w:t>
      </w:r>
      <w:r w:rsidR="00F25241">
        <w:t xml:space="preserve">panel.  </w:t>
      </w:r>
      <w:r w:rsidR="00857ED3">
        <w:t xml:space="preserve">Calculations use the same Duration Magnitude parameters configured under File-&gt;Options (see </w:t>
      </w:r>
      <w:r w:rsidR="00F01344">
        <w:t xml:space="preserve">section </w:t>
      </w:r>
      <w:r w:rsidR="00F01344">
        <w:fldChar w:fldCharType="begin"/>
      </w:r>
      <w:r w:rsidR="00F01344">
        <w:instrText xml:space="preserve"> REF _Ref481659098 \r \h </w:instrText>
      </w:r>
      <w:r w:rsidR="00F01344">
        <w:fldChar w:fldCharType="separate"/>
      </w:r>
      <w:r w:rsidR="00F01344">
        <w:t>12.1.1.2</w:t>
      </w:r>
      <w:r w:rsidR="00F01344">
        <w:fldChar w:fldCharType="end"/>
      </w:r>
      <w:r w:rsidR="00F01344">
        <w:t>.)</w:t>
      </w:r>
      <w:r w:rsidR="00113BC1">
        <w:t xml:space="preserve"> The average coda duration and magnitude of all coda windows on the clipboard are also displayed.</w:t>
      </w:r>
    </w:p>
    <w:p w14:paraId="0BAC5AC9" w14:textId="18EDB0C5" w:rsidR="00776FF1" w:rsidRDefault="00776FF1" w:rsidP="00776FF1">
      <w:pPr>
        <w:keepNext/>
      </w:pPr>
      <w:r>
        <w:rPr>
          <w:noProof/>
          <w:lang w:eastAsia="ja-JP"/>
        </w:rPr>
        <w:drawing>
          <wp:inline distT="0" distB="0" distL="0" distR="0" wp14:anchorId="15BBCA04" wp14:editId="6F047447">
            <wp:extent cx="5943600" cy="2011680"/>
            <wp:effectExtent l="0" t="0" r="0" b="762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184255F6" w14:textId="6B3E8448" w:rsidR="00776FF1" w:rsidRDefault="00776FF1" w:rsidP="00776FF1">
      <w:pPr>
        <w:pStyle w:val="Caption"/>
      </w:pPr>
      <w:r>
        <w:t xml:space="preserve">Figure </w:t>
      </w:r>
      <w:fldSimple w:instr=" SEQ Figure \* ARABIC ">
        <w:r w:rsidR="002C37A3">
          <w:rPr>
            <w:noProof/>
          </w:rPr>
          <w:t>16</w:t>
        </w:r>
      </w:fldSimple>
      <w:r>
        <w:t xml:space="preserve"> Coda picks</w:t>
      </w:r>
    </w:p>
    <w:p w14:paraId="5865A5B5" w14:textId="497A77E0" w:rsidR="00292BD3" w:rsidRPr="00292BD3" w:rsidRDefault="00292BD3" w:rsidP="00292BD3">
      <w:r>
        <w:t>When a wave is added to the clipboard from the helicorder view, if the wave had the green duration markers on them in helicorder view, they are translated to coda markers in the clipboard and will be visible in Pick Mode.</w:t>
      </w:r>
    </w:p>
    <w:p w14:paraId="474B3C36" w14:textId="188E5389" w:rsidR="000322BF" w:rsidRDefault="000322BF" w:rsidP="000322BF">
      <w:pPr>
        <w:pStyle w:val="Heading2"/>
      </w:pPr>
      <w:bookmarkStart w:id="76" w:name="_Toc481669178"/>
      <w:r>
        <w:t>Status Bar</w:t>
      </w:r>
      <w:bookmarkEnd w:id="76"/>
    </w:p>
    <w:p w14:paraId="2E3918F9" w14:textId="564227BE" w:rsidR="000322BF" w:rsidRDefault="000322BF" w:rsidP="000322BF">
      <w:r>
        <w:t>The status bar at the bottom will display information about the wave</w:t>
      </w:r>
      <w:r w:rsidR="0026719F">
        <w:t xml:space="preserve"> when in Wave, Spectra, or Spectrogram view</w:t>
      </w:r>
      <w:r>
        <w:t xml:space="preserve">.  </w:t>
      </w:r>
    </w:p>
    <w:p w14:paraId="6E5692AC" w14:textId="77777777" w:rsidR="000322BF" w:rsidRPr="000322BF" w:rsidRDefault="000322BF" w:rsidP="000322BF">
      <w:pPr>
        <w:rPr>
          <w:b/>
        </w:rPr>
      </w:pPr>
      <w:r w:rsidRPr="000322BF">
        <w:rPr>
          <w:b/>
        </w:rPr>
        <w:t>First Line</w:t>
      </w:r>
    </w:p>
    <w:p w14:paraId="0F653995" w14:textId="5AD93B1A" w:rsidR="000322BF" w:rsidRDefault="000322BF" w:rsidP="000322BF">
      <w:r>
        <w:t>The top line of the status bar always has information on the entire wave displayed:</w:t>
      </w:r>
    </w:p>
    <w:p w14:paraId="5ABD363A" w14:textId="5C40F6EE" w:rsidR="00363BAB" w:rsidRDefault="00363BAB" w:rsidP="00363BAB">
      <w:pPr>
        <w:pStyle w:val="ListParagraph"/>
        <w:numPr>
          <w:ilvl w:val="0"/>
          <w:numId w:val="20"/>
        </w:numPr>
      </w:pPr>
      <w:r>
        <w:t>Start time in UTC</w:t>
      </w:r>
    </w:p>
    <w:p w14:paraId="434E031E" w14:textId="5D79FE61" w:rsidR="00363BAB" w:rsidRDefault="00363BAB" w:rsidP="00363BAB">
      <w:pPr>
        <w:pStyle w:val="ListParagraph"/>
        <w:numPr>
          <w:ilvl w:val="0"/>
          <w:numId w:val="20"/>
        </w:numPr>
      </w:pPr>
      <w:r>
        <w:t>End time in UTC</w:t>
      </w:r>
    </w:p>
    <w:p w14:paraId="2C20C0AE" w14:textId="445BE708" w:rsidR="00363BAB" w:rsidRDefault="00363BAB" w:rsidP="00363BAB">
      <w:pPr>
        <w:pStyle w:val="ListParagraph"/>
        <w:numPr>
          <w:ilvl w:val="0"/>
          <w:numId w:val="20"/>
        </w:numPr>
      </w:pPr>
      <w:r>
        <w:t>Number of samples (duration in seconds)</w:t>
      </w:r>
    </w:p>
    <w:p w14:paraId="6508C667" w14:textId="2DDAA3CF" w:rsidR="00363BAB" w:rsidRDefault="00363BAB" w:rsidP="00363BAB">
      <w:pPr>
        <w:pStyle w:val="ListParagraph"/>
        <w:numPr>
          <w:ilvl w:val="0"/>
          <w:numId w:val="20"/>
        </w:numPr>
      </w:pPr>
      <w:r>
        <w:t>Sample rate</w:t>
      </w:r>
    </w:p>
    <w:p w14:paraId="37CB18D0" w14:textId="1344E3D2" w:rsidR="00363BAB" w:rsidRDefault="00363BAB" w:rsidP="00363BAB">
      <w:pPr>
        <w:pStyle w:val="ListParagraph"/>
        <w:numPr>
          <w:ilvl w:val="0"/>
          <w:numId w:val="20"/>
        </w:numPr>
      </w:pPr>
      <w:r>
        <w:t>Minimum amplitude (does not account for bias)</w:t>
      </w:r>
    </w:p>
    <w:p w14:paraId="0293D084" w14:textId="5C4A8DF1" w:rsidR="00363BAB" w:rsidRDefault="00363BAB" w:rsidP="00363BAB">
      <w:pPr>
        <w:pStyle w:val="ListParagraph"/>
        <w:numPr>
          <w:ilvl w:val="0"/>
          <w:numId w:val="20"/>
        </w:numPr>
      </w:pPr>
      <w:r>
        <w:t>Maximum amplitude (does not account for bias)</w:t>
      </w:r>
    </w:p>
    <w:p w14:paraId="11AA29ED" w14:textId="1F829B85" w:rsidR="0026719F" w:rsidRPr="000322BF" w:rsidRDefault="00363BAB" w:rsidP="000322BF">
      <w:pPr>
        <w:rPr>
          <w:rFonts w:asciiTheme="majorHAnsi" w:hAnsiTheme="majorHAnsi" w:cstheme="majorHAnsi"/>
        </w:rPr>
      </w:pPr>
      <w:r>
        <w:rPr>
          <w:rFonts w:asciiTheme="majorHAnsi" w:hAnsiTheme="majorHAnsi" w:cstheme="majorHAnsi"/>
        </w:rPr>
        <w:t>Example</w:t>
      </w:r>
      <w:r w:rsidR="0026719F">
        <w:rPr>
          <w:rFonts w:asciiTheme="majorHAnsi" w:hAnsiTheme="majorHAnsi" w:cstheme="majorHAnsi"/>
        </w:rPr>
        <w:t xml:space="preserve">: </w:t>
      </w:r>
      <w:r w:rsidR="0026719F">
        <w:rPr>
          <w:rFonts w:asciiTheme="majorHAnsi" w:hAnsiTheme="majorHAnsi" w:cstheme="majorHAnsi"/>
          <w:noProof/>
          <w:lang w:eastAsia="ja-JP"/>
        </w:rPr>
        <w:drawing>
          <wp:inline distT="0" distB="0" distL="0" distR="0" wp14:anchorId="59B53C9C" wp14:editId="7FDC8FC9">
            <wp:extent cx="5276850" cy="1524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6850" cy="152400"/>
                    </a:xfrm>
                    <a:prstGeom prst="rect">
                      <a:avLst/>
                    </a:prstGeom>
                    <a:noFill/>
                    <a:ln>
                      <a:noFill/>
                    </a:ln>
                  </pic:spPr>
                </pic:pic>
              </a:graphicData>
            </a:graphic>
          </wp:inline>
        </w:drawing>
      </w:r>
    </w:p>
    <w:p w14:paraId="7B3D6DE4" w14:textId="77777777" w:rsidR="000322BF" w:rsidRPr="000322BF" w:rsidRDefault="000322BF" w:rsidP="000322BF">
      <w:pPr>
        <w:rPr>
          <w:b/>
        </w:rPr>
      </w:pPr>
      <w:r w:rsidRPr="000322BF">
        <w:rPr>
          <w:b/>
        </w:rPr>
        <w:t>Second Line</w:t>
      </w:r>
    </w:p>
    <w:p w14:paraId="55EB4217" w14:textId="77777777" w:rsidR="0026719F" w:rsidRDefault="000322BF" w:rsidP="000322BF">
      <w:r>
        <w:lastRenderedPageBreak/>
        <w:t xml:space="preserve">If the panel is in time series view (Wave and Spectrogram), it will display the time on the x-axis that the mouse is hovering over in local and UTC time. </w:t>
      </w:r>
      <w:r w:rsidR="0026719F">
        <w:t>Other information shown:</w:t>
      </w:r>
    </w:p>
    <w:p w14:paraId="21CE0DCB" w14:textId="0BECDD90" w:rsidR="000322BF" w:rsidRDefault="0026719F" w:rsidP="0026719F">
      <w:pPr>
        <w:pStyle w:val="ListParagraph"/>
        <w:numPr>
          <w:ilvl w:val="0"/>
          <w:numId w:val="18"/>
        </w:numPr>
      </w:pPr>
      <w:r>
        <w:t>Y-axis value if in Wave view</w:t>
      </w:r>
      <w:r w:rsidR="00902B32">
        <w:t>;</w:t>
      </w:r>
      <w:r>
        <w:t xml:space="preserve"> e.g.:</w:t>
      </w:r>
      <w:r>
        <w:rPr>
          <w:noProof/>
          <w:lang w:eastAsia="ja-JP"/>
        </w:rPr>
        <w:drawing>
          <wp:inline distT="0" distB="0" distL="0" distR="0" wp14:anchorId="01C443FF" wp14:editId="6A5A9C8F">
            <wp:extent cx="3971925" cy="1524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71925" cy="152400"/>
                    </a:xfrm>
                    <a:prstGeom prst="rect">
                      <a:avLst/>
                    </a:prstGeom>
                    <a:noFill/>
                    <a:ln>
                      <a:noFill/>
                    </a:ln>
                  </pic:spPr>
                </pic:pic>
              </a:graphicData>
            </a:graphic>
          </wp:inline>
        </w:drawing>
      </w:r>
    </w:p>
    <w:p w14:paraId="6C4326A3" w14:textId="35EDF131" w:rsidR="0026719F" w:rsidRDefault="0026719F" w:rsidP="0026719F">
      <w:pPr>
        <w:pStyle w:val="ListParagraph"/>
        <w:numPr>
          <w:ilvl w:val="0"/>
          <w:numId w:val="18"/>
        </w:numPr>
      </w:pPr>
      <w:r>
        <w:t>Frequency and Power in Spectra view</w:t>
      </w:r>
      <w:r w:rsidR="00902B32">
        <w:t>;</w:t>
      </w:r>
      <w:r>
        <w:t xml:space="preserve"> e.g.: </w:t>
      </w:r>
      <w:r>
        <w:rPr>
          <w:noProof/>
          <w:lang w:eastAsia="ja-JP"/>
        </w:rPr>
        <w:drawing>
          <wp:inline distT="0" distB="0" distL="0" distR="0" wp14:anchorId="75A4CFC3" wp14:editId="5C51870D">
            <wp:extent cx="2114550" cy="1714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14550" cy="171450"/>
                    </a:xfrm>
                    <a:prstGeom prst="rect">
                      <a:avLst/>
                    </a:prstGeom>
                    <a:noFill/>
                    <a:ln>
                      <a:noFill/>
                    </a:ln>
                  </pic:spPr>
                </pic:pic>
              </a:graphicData>
            </a:graphic>
          </wp:inline>
        </w:drawing>
      </w:r>
    </w:p>
    <w:p w14:paraId="2A3227B0" w14:textId="0374BD1A" w:rsidR="0026719F" w:rsidRDefault="0026719F" w:rsidP="0026719F">
      <w:pPr>
        <w:pStyle w:val="ListParagraph"/>
        <w:numPr>
          <w:ilvl w:val="0"/>
          <w:numId w:val="18"/>
        </w:numPr>
      </w:pPr>
      <w:r>
        <w:t>Frequency in Spectrogram view</w:t>
      </w:r>
      <w:r w:rsidR="00902B32">
        <w:t>;</w:t>
      </w:r>
      <w:r>
        <w:t xml:space="preserve"> e.g.: </w:t>
      </w:r>
      <w:r>
        <w:rPr>
          <w:noProof/>
          <w:lang w:eastAsia="ja-JP"/>
        </w:rPr>
        <w:drawing>
          <wp:inline distT="0" distB="0" distL="0" distR="0" wp14:anchorId="0026A5F0" wp14:editId="3A13EC31">
            <wp:extent cx="4286250" cy="1714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86250" cy="171450"/>
                    </a:xfrm>
                    <a:prstGeom prst="rect">
                      <a:avLst/>
                    </a:prstGeom>
                    <a:noFill/>
                    <a:ln>
                      <a:noFill/>
                    </a:ln>
                  </pic:spPr>
                </pic:pic>
              </a:graphicData>
            </a:graphic>
          </wp:inline>
        </w:drawing>
      </w:r>
    </w:p>
    <w:p w14:paraId="20C20502" w14:textId="1C7CF994" w:rsidR="0026719F" w:rsidRPr="0026719F" w:rsidRDefault="0026719F" w:rsidP="0026719F">
      <w:pPr>
        <w:rPr>
          <w:b/>
        </w:rPr>
      </w:pPr>
      <w:r w:rsidRPr="0026719F">
        <w:rPr>
          <w:b/>
        </w:rPr>
        <w:t>Third Line</w:t>
      </w:r>
    </w:p>
    <w:p w14:paraId="017F6814" w14:textId="5ECC4EB8" w:rsidR="0026719F" w:rsidRDefault="0026719F" w:rsidP="0026719F">
      <w:r>
        <w:t>If the clipboard is in Pick Mode, the third line will display:</w:t>
      </w:r>
    </w:p>
    <w:p w14:paraId="5EF4C082" w14:textId="184123AD" w:rsidR="0026719F" w:rsidRDefault="0026719F" w:rsidP="0026719F">
      <w:pPr>
        <w:pStyle w:val="ListParagraph"/>
        <w:numPr>
          <w:ilvl w:val="0"/>
          <w:numId w:val="19"/>
        </w:numPr>
      </w:pPr>
      <w:r>
        <w:t>S-P duration and distance, if P and S phases are picked.</w:t>
      </w:r>
    </w:p>
    <w:p w14:paraId="160263FD" w14:textId="2196783F" w:rsidR="0026719F" w:rsidRDefault="0026719F" w:rsidP="0026719F">
      <w:pPr>
        <w:pStyle w:val="ListParagraph"/>
        <w:numPr>
          <w:ilvl w:val="0"/>
          <w:numId w:val="19"/>
        </w:numPr>
      </w:pPr>
      <w:r>
        <w:t>Coda duration and magnitude, if coda start and end are picked.</w:t>
      </w:r>
    </w:p>
    <w:p w14:paraId="04B8BF08" w14:textId="2E9F63E9" w:rsidR="00F51FB2" w:rsidRDefault="002500CD" w:rsidP="003419BC">
      <w:r>
        <w:t>Example:</w:t>
      </w:r>
      <w:r w:rsidR="0026719F">
        <w:t xml:space="preserve">  </w:t>
      </w:r>
      <w:r w:rsidR="0026719F">
        <w:rPr>
          <w:noProof/>
          <w:lang w:eastAsia="ja-JP"/>
        </w:rPr>
        <w:drawing>
          <wp:inline distT="0" distB="0" distL="0" distR="0" wp14:anchorId="2AF7A5B0" wp14:editId="3A11A0C0">
            <wp:extent cx="2409825" cy="1619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409825" cy="161925"/>
                    </a:xfrm>
                    <a:prstGeom prst="rect">
                      <a:avLst/>
                    </a:prstGeom>
                    <a:noFill/>
                    <a:ln>
                      <a:noFill/>
                    </a:ln>
                  </pic:spPr>
                </pic:pic>
              </a:graphicData>
            </a:graphic>
          </wp:inline>
        </w:drawing>
      </w:r>
    </w:p>
    <w:p w14:paraId="3543A2B2" w14:textId="69F35A0E" w:rsidR="002A7008" w:rsidRDefault="002A7008" w:rsidP="00F51FB2">
      <w:pPr>
        <w:pStyle w:val="Heading1"/>
      </w:pPr>
      <w:bookmarkStart w:id="77" w:name="_Toc481669179"/>
      <w:r>
        <w:lastRenderedPageBreak/>
        <w:t>Real-time Monitor</w:t>
      </w:r>
      <w:bookmarkEnd w:id="77"/>
    </w:p>
    <w:p w14:paraId="2C0E9898" w14:textId="77777777" w:rsidR="00F57C85" w:rsidRDefault="005366EC" w:rsidP="00F57C85">
      <w:pPr>
        <w:keepNext/>
      </w:pPr>
      <w:commentRangeStart w:id="78"/>
      <w:r>
        <w:rPr>
          <w:noProof/>
          <w:lang w:eastAsia="ja-JP"/>
        </w:rPr>
        <w:drawing>
          <wp:inline distT="0" distB="0" distL="0" distR="0" wp14:anchorId="08805718" wp14:editId="623C12CD">
            <wp:extent cx="5638800" cy="66008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638800" cy="6600825"/>
                    </a:xfrm>
                    <a:prstGeom prst="rect">
                      <a:avLst/>
                    </a:prstGeom>
                    <a:noFill/>
                    <a:ln>
                      <a:noFill/>
                    </a:ln>
                  </pic:spPr>
                </pic:pic>
              </a:graphicData>
            </a:graphic>
          </wp:inline>
        </w:drawing>
      </w:r>
      <w:commentRangeEnd w:id="78"/>
      <w:r w:rsidR="00DA074D">
        <w:rPr>
          <w:rStyle w:val="CommentReference"/>
        </w:rPr>
        <w:commentReference w:id="78"/>
      </w:r>
    </w:p>
    <w:p w14:paraId="37D2C585" w14:textId="68B442E2" w:rsidR="005366EC" w:rsidRPr="005366EC" w:rsidRDefault="00F57C85" w:rsidP="00F57C85">
      <w:pPr>
        <w:pStyle w:val="Caption"/>
      </w:pPr>
      <w:r>
        <w:t xml:space="preserve">Figure </w:t>
      </w:r>
      <w:fldSimple w:instr=" SEQ Figure \* ARABIC ">
        <w:r w:rsidR="002C37A3">
          <w:rPr>
            <w:noProof/>
          </w:rPr>
          <w:t>17</w:t>
        </w:r>
      </w:fldSimple>
      <w:r>
        <w:t xml:space="preserve"> Real-time Monitor</w:t>
      </w:r>
    </w:p>
    <w:p w14:paraId="0B35DE60" w14:textId="0D05DEDE" w:rsidR="00F51FB2" w:rsidRDefault="00F51FB2" w:rsidP="00F51FB2">
      <w:pPr>
        <w:pStyle w:val="Heading1"/>
      </w:pPr>
      <w:bookmarkStart w:id="79" w:name="_Toc481669180"/>
      <w:r>
        <w:t>Real-time Wave Viewer</w:t>
      </w:r>
      <w:bookmarkEnd w:id="79"/>
    </w:p>
    <w:p w14:paraId="2CA0D06F" w14:textId="54B06AD5" w:rsidR="00F51FB2" w:rsidRPr="00F51FB2" w:rsidRDefault="00F51FB2" w:rsidP="00F51FB2">
      <w:r>
        <w:t xml:space="preserve">Clicking on </w:t>
      </w:r>
      <w:r w:rsidRPr="00E50D7A">
        <w:rPr>
          <w:noProof/>
          <w:lang w:eastAsia="ja-JP"/>
        </w:rPr>
        <w:drawing>
          <wp:inline distT="0" distB="0" distL="0" distR="0" wp14:anchorId="45F3BC3C" wp14:editId="32892FB3">
            <wp:extent cx="152400" cy="152400"/>
            <wp:effectExtent l="0" t="0" r="0" b="0"/>
            <wp:docPr id="94" name="Picture 94"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at the bottom of the Data Chooser window will open real-time wave viewer.</w:t>
      </w:r>
      <w:r w:rsidR="009139AB">
        <w:t xml:space="preserve"> The white area to the right shows the lag between now and the last available data at the time of refresh (which </w:t>
      </w:r>
      <w:r w:rsidR="009139AB">
        <w:lastRenderedPageBreak/>
        <w:t>occurs every two seconds.) It is possible to switch between views of 15, 30, 60, 120 (default), 180, 240, or 300 seconds.  The time displayed is UTC.</w:t>
      </w:r>
    </w:p>
    <w:p w14:paraId="441DD1C8" w14:textId="77777777" w:rsidR="00B36D59" w:rsidRDefault="00F51FB2" w:rsidP="00B36D59">
      <w:pPr>
        <w:keepNext/>
      </w:pPr>
      <w:r>
        <w:rPr>
          <w:noProof/>
          <w:lang w:eastAsia="ja-JP"/>
        </w:rPr>
        <w:drawing>
          <wp:inline distT="0" distB="0" distL="0" distR="0" wp14:anchorId="53F7C110" wp14:editId="62B67740">
            <wp:extent cx="5934075" cy="218122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3068F7B6" w14:textId="676B4B2B" w:rsidR="00F51FB2" w:rsidRDefault="00B36D59" w:rsidP="00B36D59">
      <w:pPr>
        <w:pStyle w:val="Caption"/>
      </w:pPr>
      <w:r>
        <w:t xml:space="preserve">Figure </w:t>
      </w:r>
      <w:fldSimple w:instr=" SEQ Figure \* ARABIC ">
        <w:r w:rsidR="002C37A3">
          <w:rPr>
            <w:noProof/>
          </w:rPr>
          <w:t>18</w:t>
        </w:r>
      </w:fldSimple>
      <w:r>
        <w:t xml:space="preserve"> Real-time Wave Viewer</w:t>
      </w:r>
    </w:p>
    <w:p w14:paraId="16BF25D2" w14:textId="5D1BC75E" w:rsidR="00905484" w:rsidRDefault="00905484" w:rsidP="00905484">
      <w:pPr>
        <w:pStyle w:val="Heading1"/>
      </w:pPr>
      <w:bookmarkStart w:id="80" w:name="_Toc481669181"/>
      <w:r>
        <w:t>RSAM</w:t>
      </w:r>
      <w:bookmarkEnd w:id="80"/>
    </w:p>
    <w:p w14:paraId="0DBC42DC" w14:textId="7D1B9D28" w:rsidR="00905484" w:rsidRPr="00905484" w:rsidRDefault="00905484" w:rsidP="00905484">
      <w:r>
        <w:t xml:space="preserve">Clicking on </w:t>
      </w:r>
      <w:r>
        <w:rPr>
          <w:noProof/>
          <w:lang w:eastAsia="ja-JP"/>
        </w:rPr>
        <w:drawing>
          <wp:inline distT="0" distB="0" distL="0" distR="0" wp14:anchorId="3C5194C2" wp14:editId="20C4ABD2">
            <wp:extent cx="209550" cy="16192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 cy="161925"/>
                    </a:xfrm>
                    <a:prstGeom prst="rect">
                      <a:avLst/>
                    </a:prstGeom>
                    <a:noFill/>
                    <a:ln>
                      <a:noFill/>
                    </a:ln>
                  </pic:spPr>
                </pic:pic>
              </a:graphicData>
            </a:graphic>
          </wp:inline>
        </w:drawing>
      </w:r>
      <w:r>
        <w:t xml:space="preserve"> at the bottom of the Data Chooser window will open the </w:t>
      </w:r>
      <w:r w:rsidR="000D013B">
        <w:t>Real-time Seismic-Amplitude Measurement (</w:t>
      </w:r>
      <w:r>
        <w:t>RSAM</w:t>
      </w:r>
      <w:r w:rsidR="000D013B">
        <w:t>)</w:t>
      </w:r>
      <w:r>
        <w:t xml:space="preserve"> viewer. The buttons at the top let you choose between values view and counts view.</w:t>
      </w:r>
    </w:p>
    <w:p w14:paraId="03F25E82" w14:textId="77777777" w:rsidR="00905484" w:rsidRDefault="00905484" w:rsidP="00905484">
      <w:pPr>
        <w:keepNext/>
      </w:pPr>
      <w:r>
        <w:rPr>
          <w:noProof/>
          <w:lang w:eastAsia="ja-JP"/>
        </w:rPr>
        <w:drawing>
          <wp:inline distT="0" distB="0" distL="0" distR="0" wp14:anchorId="58A13934" wp14:editId="031BD4DA">
            <wp:extent cx="5943600" cy="2171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43E9D9AB" w14:textId="6AE0EB50" w:rsidR="00905484" w:rsidRDefault="00905484" w:rsidP="00905484">
      <w:pPr>
        <w:pStyle w:val="Caption"/>
      </w:pPr>
      <w:r>
        <w:t xml:space="preserve">Figure </w:t>
      </w:r>
      <w:fldSimple w:instr=" SEQ Figure \* ARABIC ">
        <w:r w:rsidR="002C37A3">
          <w:rPr>
            <w:noProof/>
          </w:rPr>
          <w:t>19</w:t>
        </w:r>
      </w:fldSimple>
      <w:r>
        <w:t xml:space="preserve"> RSAM values view</w:t>
      </w:r>
    </w:p>
    <w:p w14:paraId="74C4AB45" w14:textId="77777777" w:rsidR="00905484" w:rsidRDefault="00905484" w:rsidP="00905484">
      <w:pPr>
        <w:keepNext/>
      </w:pPr>
      <w:r>
        <w:rPr>
          <w:noProof/>
          <w:lang w:eastAsia="ja-JP"/>
        </w:rPr>
        <w:lastRenderedPageBreak/>
        <w:drawing>
          <wp:inline distT="0" distB="0" distL="0" distR="0" wp14:anchorId="34790742" wp14:editId="22CD6F04">
            <wp:extent cx="5934075" cy="21812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04DC1A8E" w14:textId="3581DDB5" w:rsidR="00905484" w:rsidRDefault="00905484" w:rsidP="00905484">
      <w:pPr>
        <w:pStyle w:val="Caption"/>
      </w:pPr>
      <w:r>
        <w:t xml:space="preserve">Figure </w:t>
      </w:r>
      <w:fldSimple w:instr=" SEQ Figure \* ARABIC ">
        <w:r w:rsidR="002C37A3">
          <w:rPr>
            <w:noProof/>
          </w:rPr>
          <w:t>20</w:t>
        </w:r>
      </w:fldSimple>
      <w:r>
        <w:t xml:space="preserve"> RSAM counts view</w:t>
      </w:r>
    </w:p>
    <w:p w14:paraId="550FFA28" w14:textId="3774BA95" w:rsidR="002C37A3" w:rsidRDefault="002C37A3" w:rsidP="002C37A3">
      <w:pPr>
        <w:pStyle w:val="Heading2"/>
      </w:pPr>
      <w:bookmarkStart w:id="81" w:name="_Toc481669182"/>
      <w:r>
        <w:t>RSAM Settings</w:t>
      </w:r>
      <w:bookmarkEnd w:id="81"/>
    </w:p>
    <w:p w14:paraId="4C64AAEF" w14:textId="093B104C" w:rsidR="00E31391" w:rsidRPr="002C37A3" w:rsidRDefault="002C37A3" w:rsidP="002C37A3">
      <w:r>
        <w:t xml:space="preserve">Clicking on the </w:t>
      </w:r>
      <w:r w:rsidRPr="002C37A3">
        <w:rPr>
          <w:noProof/>
          <w:lang w:eastAsia="ja-JP"/>
        </w:rPr>
        <w:drawing>
          <wp:inline distT="0" distB="0" distL="0" distR="0" wp14:anchorId="28C057AB" wp14:editId="78A69A94">
            <wp:extent cx="155575" cy="155575"/>
            <wp:effectExtent l="0" t="0" r="0" b="0"/>
            <wp:docPr id="133" name="Picture 133"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na\git\swarm\src\main\resources\images\wavesettings.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icon opens the RSAM Settings dialog</w:t>
      </w:r>
      <w:r w:rsidR="00E31391">
        <w:t>.</w:t>
      </w:r>
    </w:p>
    <w:p w14:paraId="629790C1" w14:textId="77777777" w:rsidR="002C37A3" w:rsidRDefault="002C37A3" w:rsidP="002C37A3">
      <w:pPr>
        <w:keepNext/>
      </w:pPr>
      <w:r>
        <w:rPr>
          <w:noProof/>
          <w:lang w:eastAsia="ja-JP"/>
        </w:rPr>
        <w:drawing>
          <wp:inline distT="0" distB="0" distL="0" distR="0" wp14:anchorId="1F446830" wp14:editId="1E5DCEB5">
            <wp:extent cx="3857625" cy="3505200"/>
            <wp:effectExtent l="0" t="0" r="952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857625" cy="3505200"/>
                    </a:xfrm>
                    <a:prstGeom prst="rect">
                      <a:avLst/>
                    </a:prstGeom>
                  </pic:spPr>
                </pic:pic>
              </a:graphicData>
            </a:graphic>
          </wp:inline>
        </w:drawing>
      </w:r>
    </w:p>
    <w:p w14:paraId="39624029" w14:textId="5AA03EEF" w:rsidR="002C37A3" w:rsidRDefault="002C37A3" w:rsidP="002C37A3">
      <w:pPr>
        <w:pStyle w:val="Caption"/>
      </w:pPr>
      <w:r>
        <w:t xml:space="preserve">Figure </w:t>
      </w:r>
      <w:fldSimple w:instr=" SEQ Figure \* ARABIC ">
        <w:r>
          <w:rPr>
            <w:noProof/>
          </w:rPr>
          <w:t>21</w:t>
        </w:r>
      </w:fldSimple>
      <w:r>
        <w:t xml:space="preserve"> RSAM Settings</w:t>
      </w:r>
    </w:p>
    <w:p w14:paraId="509B3130" w14:textId="3C5ECC07" w:rsidR="002C37A3" w:rsidRPr="002C37A3" w:rsidRDefault="00C27FEA" w:rsidP="002C37A3">
      <w:r>
        <w:t>Default RSAM settings can be found in</w:t>
      </w:r>
      <w:r w:rsidR="002C37A3">
        <w:t xml:space="preserve"> </w:t>
      </w:r>
      <w:r w:rsidR="002C37A3" w:rsidRPr="002C37A3">
        <w:rPr>
          <w:rFonts w:asciiTheme="majorHAnsi" w:hAnsiTheme="majorHAnsi"/>
        </w:rPr>
        <w:t>RsamDefaults.config</w:t>
      </w:r>
      <w:r w:rsidR="002C37A3">
        <w:t>.</w:t>
      </w:r>
      <w:r>
        <w:t xml:space="preserve"> Each SWARM execution will read this file </w:t>
      </w:r>
      <w:r w:rsidR="000E523C">
        <w:t xml:space="preserve">upon start up </w:t>
      </w:r>
      <w:r>
        <w:t>to determine initial RSAM view configurations.</w:t>
      </w:r>
    </w:p>
    <w:p w14:paraId="1C768E18" w14:textId="68E741D7" w:rsidR="00F51FB2" w:rsidRDefault="0085736A" w:rsidP="0085736A">
      <w:pPr>
        <w:pStyle w:val="Heading1"/>
      </w:pPr>
      <w:bookmarkStart w:id="82" w:name="_Toc481669183"/>
      <w:r>
        <w:lastRenderedPageBreak/>
        <w:t>Map Interface</w:t>
      </w:r>
      <w:bookmarkEnd w:id="82"/>
    </w:p>
    <w:p w14:paraId="0AD5B40B" w14:textId="3CCB9F42" w:rsidR="00421C2F" w:rsidRDefault="00421C2F" w:rsidP="00421C2F">
      <w:pPr>
        <w:pStyle w:val="Heading2"/>
      </w:pPr>
      <w:bookmarkStart w:id="83" w:name="_Toc481669184"/>
      <w:r>
        <w:t>Introduction</w:t>
      </w:r>
      <w:bookmarkEnd w:id="83"/>
    </w:p>
    <w:p w14:paraId="75EDA807" w14:textId="3AD55289" w:rsidR="00421C2F" w:rsidRDefault="00421C2F" w:rsidP="0085736A">
      <w:r>
        <w:t xml:space="preserve">The map shows station locations on geographically projected background imagery. Imagery can be, for example, shaded DEMS, satellite imagery, aerial photos, coastlines, etc. By default a basic world map taken from NASA Blue Marble imagery is provided. Custom imagery </w:t>
      </w:r>
      <w:r w:rsidR="00AB42EC">
        <w:t>can be added</w:t>
      </w:r>
      <w:r>
        <w:t xml:space="preserve"> provided that unprojected, geo-registered image files are available. See map packs for more information. </w:t>
      </w:r>
      <w:r w:rsidR="0085736A">
        <w:t xml:space="preserve">The map interface can be opened </w:t>
      </w:r>
      <w:r>
        <w:t>by</w:t>
      </w:r>
      <w:r w:rsidR="0085736A">
        <w:t xml:space="preserve"> checking on the </w:t>
      </w:r>
      <w:r w:rsidR="0085736A" w:rsidRPr="00750379">
        <w:rPr>
          <w:rFonts w:asciiTheme="majorHAnsi" w:hAnsiTheme="majorHAnsi" w:cstheme="majorHAnsi"/>
        </w:rPr>
        <w:t>Window -&gt; Map</w:t>
      </w:r>
      <w:r w:rsidR="0085736A">
        <w:t xml:space="preserve"> menu item</w:t>
      </w:r>
      <w:r w:rsidRPr="00421C2F">
        <w:t xml:space="preserve"> </w:t>
      </w:r>
      <w:r>
        <w:t xml:space="preserve">or pressing </w:t>
      </w:r>
      <w:r w:rsidRPr="0085736A">
        <w:rPr>
          <w:rFonts w:asciiTheme="majorHAnsi" w:hAnsiTheme="majorHAnsi" w:cstheme="majorHAnsi"/>
        </w:rPr>
        <w:t>Ctrl-M</w:t>
      </w:r>
      <w:r>
        <w:t>.</w:t>
      </w:r>
      <w:r w:rsidR="0085736A">
        <w:t xml:space="preserve"> </w:t>
      </w:r>
    </w:p>
    <w:p w14:paraId="09337F48" w14:textId="28A0DAF7" w:rsidR="00421C2F" w:rsidRDefault="00750379" w:rsidP="00421C2F">
      <w:pPr>
        <w:pStyle w:val="Heading2"/>
      </w:pPr>
      <w:bookmarkStart w:id="84" w:name="_Toc481669185"/>
      <w:r>
        <w:t>Displaying Station on Map</w:t>
      </w:r>
      <w:bookmarkEnd w:id="84"/>
    </w:p>
    <w:p w14:paraId="74E236EA" w14:textId="66E9968B" w:rsidR="00050600" w:rsidRDefault="00421C2F" w:rsidP="0085736A">
      <w:r>
        <w:t xml:space="preserve">The map can also be opened by </w:t>
      </w:r>
      <w:r w:rsidR="0085736A">
        <w:t xml:space="preserve">clicking on the </w:t>
      </w:r>
      <w:r w:rsidR="0085736A">
        <w:rPr>
          <w:noProof/>
          <w:lang w:eastAsia="ja-JP"/>
        </w:rPr>
        <w:drawing>
          <wp:inline distT="0" distB="0" distL="0" distR="0" wp14:anchorId="1930AC43" wp14:editId="4D063097">
            <wp:extent cx="600075" cy="209550"/>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00075" cy="209550"/>
                    </a:xfrm>
                    <a:prstGeom prst="rect">
                      <a:avLst/>
                    </a:prstGeom>
                    <a:noFill/>
                    <a:ln>
                      <a:noFill/>
                    </a:ln>
                  </pic:spPr>
                </pic:pic>
              </a:graphicData>
            </a:graphic>
          </wp:inline>
        </w:drawing>
      </w:r>
      <w:r w:rsidR="0085736A">
        <w:t xml:space="preserve"> button at t</w:t>
      </w:r>
      <w:r>
        <w:t xml:space="preserve">he bottom of the Data Chooser to display the selected stations or network. For example, selecting the </w:t>
      </w:r>
      <w:r w:rsidRPr="00421C2F">
        <w:rPr>
          <w:rFonts w:asciiTheme="majorHAnsi" w:hAnsiTheme="majorHAnsi" w:cstheme="majorHAnsi"/>
        </w:rPr>
        <w:t>All</w:t>
      </w:r>
      <w:r>
        <w:t xml:space="preserve"> group under AVO Winston data source and then clicking on the map button will display the Aleutian arc along with transparent station markers. To avoid clutter not all stations are displayed at this scale.  The number of hidden channels is displayed in the lower left of the map panel.</w:t>
      </w:r>
    </w:p>
    <w:p w14:paraId="4641311D" w14:textId="554F69C8" w:rsidR="00881C84" w:rsidRDefault="00881C84" w:rsidP="00050600">
      <w:pPr>
        <w:pStyle w:val="Heading2"/>
      </w:pPr>
      <w:bookmarkStart w:id="85" w:name="_Toc481669186"/>
      <w:r>
        <w:t>Map Toolbars</w:t>
      </w:r>
      <w:bookmarkEnd w:id="85"/>
    </w:p>
    <w:p w14:paraId="6299F432" w14:textId="077CA22A" w:rsidR="008C2122" w:rsidRPr="008C2122" w:rsidRDefault="008C2122" w:rsidP="008C2122">
      <w:r>
        <w:t>Map related functions:</w:t>
      </w:r>
    </w:p>
    <w:p w14:paraId="5D4D1958" w14:textId="3B6E0B79" w:rsidR="0000618E" w:rsidRDefault="0000618E" w:rsidP="0000618E">
      <w:pPr>
        <w:pStyle w:val="ListParagraph"/>
        <w:numPr>
          <w:ilvl w:val="0"/>
          <w:numId w:val="8"/>
        </w:numPr>
      </w:pPr>
      <w:r w:rsidRPr="006664A9">
        <w:rPr>
          <w:noProof/>
          <w:lang w:eastAsia="ja-JP"/>
        </w:rPr>
        <w:drawing>
          <wp:inline distT="0" distB="0" distL="0" distR="0" wp14:anchorId="71D229BF" wp14:editId="269869FE">
            <wp:extent cx="152400" cy="152400"/>
            <wp:effectExtent l="0" t="0" r="0" b="0"/>
            <wp:docPr id="112" name="Picture 112"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Map Options</w:t>
      </w:r>
      <w:r w:rsidR="00AF0E3F">
        <w:t xml:space="preserve"> - or map settings</w:t>
      </w:r>
    </w:p>
    <w:p w14:paraId="07FF9BEA" w14:textId="6AA66DE4" w:rsidR="0000618E" w:rsidRDefault="0000618E" w:rsidP="0000618E">
      <w:pPr>
        <w:pStyle w:val="ListParagraph"/>
        <w:numPr>
          <w:ilvl w:val="0"/>
          <w:numId w:val="8"/>
        </w:numPr>
      </w:pPr>
      <w:r w:rsidRPr="0000618E">
        <w:rPr>
          <w:noProof/>
          <w:lang w:eastAsia="ja-JP"/>
        </w:rPr>
        <w:drawing>
          <wp:inline distT="0" distB="0" distL="0" distR="0" wp14:anchorId="7933CBC2" wp14:editId="66CEA207">
            <wp:extent cx="152400" cy="152400"/>
            <wp:effectExtent l="0" t="0" r="0" b="0"/>
            <wp:docPr id="113" name="Picture 113" descr="C:\Users\Diana\git\swarm\src\main\resources\images\label_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label_all.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AF0E3F">
        <w:t xml:space="preserve"> Change label settings - </w:t>
      </w:r>
      <w:r>
        <w:t>toggles between showing some, all</w:t>
      </w:r>
      <w:r w:rsidR="00AF0E3F">
        <w:t>, or none of the station labels</w:t>
      </w:r>
    </w:p>
    <w:p w14:paraId="44E24D7B" w14:textId="768F5218" w:rsidR="0000618E" w:rsidRDefault="0000618E" w:rsidP="0000618E">
      <w:pPr>
        <w:pStyle w:val="ListParagraph"/>
        <w:numPr>
          <w:ilvl w:val="0"/>
          <w:numId w:val="8"/>
        </w:numPr>
      </w:pPr>
      <w:r w:rsidRPr="0000618E">
        <w:rPr>
          <w:noProof/>
          <w:lang w:eastAsia="ja-JP"/>
        </w:rPr>
        <w:drawing>
          <wp:inline distT="0" distB="0" distL="0" distR="0" wp14:anchorId="67779ADC" wp14:editId="1DBA48E0">
            <wp:extent cx="152400" cy="152400"/>
            <wp:effectExtent l="0" t="0" r="0" b="0"/>
            <wp:docPr id="117" name="Picture 117" descr="C:\Users\Diana\git\swarm\src\main\resources\images\ear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ana\git\swarm\src\main\resources\images\earth.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Zoom out to full scale (home)</w:t>
      </w:r>
    </w:p>
    <w:p w14:paraId="734D6910" w14:textId="1D8F6E44" w:rsidR="00074124" w:rsidRDefault="00074124" w:rsidP="00074124">
      <w:pPr>
        <w:pStyle w:val="ListParagraph"/>
        <w:numPr>
          <w:ilvl w:val="0"/>
          <w:numId w:val="8"/>
        </w:numPr>
      </w:pPr>
      <w:r w:rsidRPr="00074124">
        <w:rPr>
          <w:noProof/>
          <w:lang w:eastAsia="ja-JP"/>
        </w:rPr>
        <w:drawing>
          <wp:inline distT="0" distB="0" distL="0" distR="0" wp14:anchorId="213784AD" wp14:editId="11856642">
            <wp:extent cx="155575" cy="155575"/>
            <wp:effectExtent l="0" t="0" r="0" b="0"/>
            <wp:docPr id="118" name="Picture 118" descr="C:\Users\Diana\git\swarm\src\main\resources\images\dr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drag.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Drag map (</w:t>
      </w:r>
      <w:r w:rsidRPr="00074124">
        <w:rPr>
          <w:rFonts w:asciiTheme="majorHAnsi" w:hAnsiTheme="majorHAnsi" w:cstheme="majorHAnsi"/>
        </w:rPr>
        <w:t>D</w:t>
      </w:r>
      <w:r>
        <w:t>)</w:t>
      </w:r>
      <w:r w:rsidR="00AF0E3F">
        <w:t xml:space="preserve"> – left click and hold to pan the map</w:t>
      </w:r>
    </w:p>
    <w:p w14:paraId="42C07730" w14:textId="1F888792" w:rsidR="00074124" w:rsidRDefault="00074124" w:rsidP="00074124">
      <w:pPr>
        <w:pStyle w:val="ListParagraph"/>
        <w:numPr>
          <w:ilvl w:val="0"/>
          <w:numId w:val="8"/>
        </w:numPr>
      </w:pPr>
      <w:r w:rsidRPr="00074124">
        <w:rPr>
          <w:noProof/>
          <w:lang w:eastAsia="ja-JP"/>
        </w:rPr>
        <w:drawing>
          <wp:inline distT="0" distB="0" distL="0" distR="0" wp14:anchorId="1DCF62D0" wp14:editId="2BF3F105">
            <wp:extent cx="155575" cy="155575"/>
            <wp:effectExtent l="0" t="0" r="0" b="0"/>
            <wp:docPr id="119" name="Picture 119" descr="C:\Users\Diana\git\swarm\src\main\resources\images\dragb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iana\git\swarm\src\main\resources\images\dragbox.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Zoom into box (</w:t>
      </w:r>
      <w:r w:rsidRPr="00074124">
        <w:rPr>
          <w:rFonts w:asciiTheme="majorHAnsi" w:hAnsiTheme="majorHAnsi" w:cstheme="majorHAnsi"/>
        </w:rPr>
        <w:t>B</w:t>
      </w:r>
      <w:r>
        <w:t>)</w:t>
      </w:r>
      <w:r w:rsidR="00AF0E3F">
        <w:t xml:space="preserve"> – left click and hold to draw a box to zoom in on</w:t>
      </w:r>
    </w:p>
    <w:p w14:paraId="3B713561" w14:textId="22A8D1BA" w:rsidR="00074124" w:rsidRPr="00C36387" w:rsidRDefault="00074124" w:rsidP="00074124">
      <w:pPr>
        <w:pStyle w:val="ListParagraph"/>
        <w:numPr>
          <w:ilvl w:val="0"/>
          <w:numId w:val="8"/>
        </w:numPr>
      </w:pPr>
      <w:r w:rsidRPr="00074124">
        <w:rPr>
          <w:noProof/>
          <w:lang w:eastAsia="ja-JP"/>
        </w:rPr>
        <w:drawing>
          <wp:inline distT="0" distB="0" distL="0" distR="0" wp14:anchorId="6CF49836" wp14:editId="2B19E218">
            <wp:extent cx="155575" cy="155575"/>
            <wp:effectExtent l="0" t="0" r="0" b="0"/>
            <wp:docPr id="120" name="Picture 120" descr="C:\Users\Diana\git\swarm\src\main\resources\images\ru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iana\git\swarm\src\main\resources\images\ruler.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Measure distances (</w:t>
      </w:r>
      <w:r w:rsidRPr="00074124">
        <w:rPr>
          <w:rFonts w:asciiTheme="majorHAnsi" w:hAnsiTheme="majorHAnsi" w:cstheme="majorHAnsi"/>
        </w:rPr>
        <w:t>M</w:t>
      </w:r>
      <w:r>
        <w:t>)</w:t>
      </w:r>
      <w:r w:rsidR="00AF0E3F">
        <w:t xml:space="preserve"> </w:t>
      </w:r>
    </w:p>
    <w:p w14:paraId="0119AC53" w14:textId="3B97D818" w:rsidR="00074124" w:rsidRPr="00C36387" w:rsidRDefault="00074124" w:rsidP="00074124">
      <w:pPr>
        <w:pStyle w:val="ListParagraph"/>
        <w:numPr>
          <w:ilvl w:val="0"/>
          <w:numId w:val="8"/>
        </w:numPr>
      </w:pPr>
      <w:r w:rsidRPr="00C36387">
        <w:rPr>
          <w:noProof/>
          <w:lang w:eastAsia="ja-JP"/>
        </w:rPr>
        <w:drawing>
          <wp:inline distT="0" distB="0" distL="0" distR="0" wp14:anchorId="5246A48D" wp14:editId="7B2391C1">
            <wp:extent cx="152400" cy="152400"/>
            <wp:effectExtent l="0" t="0" r="0" b="0"/>
            <wp:docPr id="121" name="Picture 121" descr="C:\Users\Diana\git\swarm\src\main\resources\images\zoom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ana\git\swarm\src\main\resources\images\zoomplu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36387">
        <w:t xml:space="preserve"> </w:t>
      </w:r>
      <w:r>
        <w:t>Zoom in</w:t>
      </w:r>
      <w:r w:rsidRPr="00C36387">
        <w:t xml:space="preserve"> (</w:t>
      </w:r>
      <w:r w:rsidRPr="00C36387">
        <w:rPr>
          <w:rFonts w:asciiTheme="majorHAnsi" w:hAnsiTheme="majorHAnsi" w:cstheme="majorHAnsi"/>
        </w:rPr>
        <w:t>+</w:t>
      </w:r>
      <w:r w:rsidRPr="00C36387">
        <w:t>)</w:t>
      </w:r>
    </w:p>
    <w:p w14:paraId="50F496B6" w14:textId="5D129A3A" w:rsidR="00074124" w:rsidRPr="00C36387" w:rsidRDefault="00074124" w:rsidP="00074124">
      <w:pPr>
        <w:pStyle w:val="ListParagraph"/>
        <w:numPr>
          <w:ilvl w:val="0"/>
          <w:numId w:val="8"/>
        </w:numPr>
      </w:pPr>
      <w:r w:rsidRPr="00C36387">
        <w:rPr>
          <w:noProof/>
          <w:lang w:eastAsia="ja-JP"/>
        </w:rPr>
        <w:drawing>
          <wp:inline distT="0" distB="0" distL="0" distR="0" wp14:anchorId="1E9BA5D5" wp14:editId="543594A6">
            <wp:extent cx="152400" cy="152400"/>
            <wp:effectExtent l="0" t="0" r="0" b="0"/>
            <wp:docPr id="122" name="Picture 122" descr="C:\Users\Diana\git\swarm\src\main\resources\images\zoom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ana\git\swarm\src\main\resources\images\zoommin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36387">
        <w:t xml:space="preserve"> </w:t>
      </w:r>
      <w:r>
        <w:t>Zoom out</w:t>
      </w:r>
      <w:r w:rsidRPr="00C36387">
        <w:t xml:space="preserve"> (</w:t>
      </w:r>
      <w:r w:rsidRPr="00C36387">
        <w:rPr>
          <w:rFonts w:asciiTheme="majorHAnsi" w:hAnsiTheme="majorHAnsi" w:cstheme="majorHAnsi"/>
        </w:rPr>
        <w:t>-</w:t>
      </w:r>
      <w:r w:rsidRPr="00C36387">
        <w:t>)</w:t>
      </w:r>
    </w:p>
    <w:p w14:paraId="19522ABE" w14:textId="546DC791" w:rsidR="00074124" w:rsidRDefault="00074124" w:rsidP="00074124">
      <w:pPr>
        <w:pStyle w:val="ListParagraph"/>
        <w:numPr>
          <w:ilvl w:val="0"/>
          <w:numId w:val="8"/>
        </w:numPr>
      </w:pPr>
      <w:r w:rsidRPr="00074124">
        <w:rPr>
          <w:noProof/>
          <w:lang w:eastAsia="ja-JP"/>
        </w:rPr>
        <w:drawing>
          <wp:inline distT="0" distB="0" distL="0" distR="0" wp14:anchorId="687BECD5" wp14:editId="76D1F9DE">
            <wp:extent cx="155575" cy="155575"/>
            <wp:effectExtent l="0" t="0" r="0" b="0"/>
            <wp:docPr id="123" name="Picture 123" descr="C:\Users\Diana\git\swarm\src\main\resources\images\geo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iana\git\swarm\src\main\resources\images\geoback.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sidR="00C73AE6">
        <w:t xml:space="preserve"> Last map view (</w:t>
      </w:r>
      <w:r w:rsidR="00C73AE6">
        <w:rPr>
          <w:rFonts w:asciiTheme="majorHAnsi" w:hAnsiTheme="majorHAnsi" w:cstheme="majorHAnsi"/>
        </w:rPr>
        <w:t>Ctrl-</w:t>
      </w:r>
      <w:r w:rsidR="00C73AE6" w:rsidRPr="00C73AE6">
        <w:rPr>
          <w:rFonts w:asciiTheme="majorHAnsi" w:hAnsiTheme="majorHAnsi" w:cstheme="majorHAnsi"/>
        </w:rPr>
        <w:t>Backspace</w:t>
      </w:r>
      <w:r w:rsidR="00C73AE6">
        <w:t>)</w:t>
      </w:r>
    </w:p>
    <w:p w14:paraId="128DD6AD" w14:textId="77777777" w:rsidR="008C2122" w:rsidRDefault="008C2122" w:rsidP="008C2122">
      <w:pPr>
        <w:ind w:left="360"/>
      </w:pPr>
    </w:p>
    <w:p w14:paraId="675BF386" w14:textId="18FD9C9C" w:rsidR="008C2122" w:rsidRDefault="008C2122" w:rsidP="008C2122">
      <w:r>
        <w:t>Wave related functions:</w:t>
      </w:r>
    </w:p>
    <w:p w14:paraId="148EA444" w14:textId="77777777" w:rsidR="008C2122" w:rsidRDefault="008C2122" w:rsidP="008C2122">
      <w:pPr>
        <w:pStyle w:val="ListParagraph"/>
        <w:numPr>
          <w:ilvl w:val="0"/>
          <w:numId w:val="8"/>
        </w:numPr>
      </w:pPr>
      <w:r w:rsidRPr="0000618E">
        <w:rPr>
          <w:noProof/>
          <w:lang w:eastAsia="ja-JP"/>
        </w:rPr>
        <w:drawing>
          <wp:inline distT="0" distB="0" distL="0" distR="0" wp14:anchorId="27608D9C" wp14:editId="3E255A56">
            <wp:extent cx="152400" cy="152400"/>
            <wp:effectExtent l="0" t="0" r="0" b="0"/>
            <wp:docPr id="115" name="Picture 115" descr="C:\Users\Diana\git\swarm\src\main\resources\images\d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date.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Real-time mode</w:t>
      </w:r>
    </w:p>
    <w:p w14:paraId="3F4078A1" w14:textId="77777777" w:rsidR="008C2122" w:rsidRDefault="008C2122" w:rsidP="008C2122">
      <w:pPr>
        <w:pStyle w:val="ListParagraph"/>
        <w:numPr>
          <w:ilvl w:val="0"/>
          <w:numId w:val="8"/>
        </w:numPr>
      </w:pPr>
      <w:r w:rsidRPr="00F51FB2">
        <w:rPr>
          <w:noProof/>
          <w:lang w:eastAsia="ja-JP"/>
        </w:rPr>
        <w:lastRenderedPageBreak/>
        <w:drawing>
          <wp:inline distT="0" distB="0" distL="0" distR="0" wp14:anchorId="3A0765B7" wp14:editId="48D5FA77">
            <wp:extent cx="152400" cy="152400"/>
            <wp:effectExtent l="0" t="0" r="0" b="0"/>
            <wp:docPr id="116" name="Picture 116" descr="C:\Users\Diana\git\swarm\src\main\resources\images\helicorderl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iana\git\swarm\src\main\resources\images\helicorderlink.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Synchronize times with helicorder wave</w:t>
      </w:r>
    </w:p>
    <w:p w14:paraId="368C0B24" w14:textId="6702639C" w:rsidR="004539B7" w:rsidRDefault="004539B7" w:rsidP="004539B7">
      <w:pPr>
        <w:pStyle w:val="ListParagraph"/>
        <w:numPr>
          <w:ilvl w:val="0"/>
          <w:numId w:val="8"/>
        </w:numPr>
      </w:pPr>
      <w:r w:rsidRPr="006664A9">
        <w:rPr>
          <w:noProof/>
          <w:lang w:eastAsia="ja-JP"/>
        </w:rPr>
        <w:drawing>
          <wp:inline distT="0" distB="0" distL="0" distR="0" wp14:anchorId="2C770816" wp14:editId="6D7DF0D5">
            <wp:extent cx="152400" cy="152400"/>
            <wp:effectExtent l="0" t="0" r="0" b="0"/>
            <wp:docPr id="95" name="Picture 95" descr="C:\Users\Diana\git\swarm\src\main\resources\images\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ana\git\swarm\src\main\resources\images\left.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back time</w:t>
      </w:r>
      <w:r w:rsidR="00E36FEC">
        <w:t xml:space="preserve"> 20%</w:t>
      </w:r>
      <w:r>
        <w:t xml:space="preserve"> (</w:t>
      </w:r>
      <w:r w:rsidRPr="00F54C38">
        <w:rPr>
          <w:rFonts w:asciiTheme="majorHAnsi" w:hAnsiTheme="majorHAnsi" w:cstheme="majorHAnsi"/>
        </w:rPr>
        <w:t>A</w:t>
      </w:r>
      <w:r>
        <w:t xml:space="preserve"> or </w:t>
      </w:r>
      <w:r w:rsidRPr="00F54C38">
        <w:rPr>
          <w:rFonts w:asciiTheme="majorHAnsi" w:hAnsiTheme="majorHAnsi" w:cstheme="majorHAnsi"/>
        </w:rPr>
        <w:t>left arrow</w:t>
      </w:r>
      <w:r>
        <w:t>)</w:t>
      </w:r>
    </w:p>
    <w:p w14:paraId="359425F1" w14:textId="510F8F4E" w:rsidR="004539B7" w:rsidRDefault="004539B7" w:rsidP="004539B7">
      <w:pPr>
        <w:pStyle w:val="ListParagraph"/>
        <w:numPr>
          <w:ilvl w:val="0"/>
          <w:numId w:val="8"/>
        </w:numPr>
      </w:pPr>
      <w:r w:rsidRPr="006664A9">
        <w:rPr>
          <w:noProof/>
          <w:lang w:eastAsia="ja-JP"/>
        </w:rPr>
        <w:drawing>
          <wp:inline distT="0" distB="0" distL="0" distR="0" wp14:anchorId="138D081A" wp14:editId="247C9681">
            <wp:extent cx="152400" cy="152400"/>
            <wp:effectExtent l="0" t="0" r="0" b="0"/>
            <wp:docPr id="97" name="Picture 97" descr="C:\Users\Diana\git\swarm\src\main\resources\images\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ana\git\swarm\src\main\resources\images\right.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Scroll forward time </w:t>
      </w:r>
      <w:r w:rsidR="00E36FEC">
        <w:t xml:space="preserve">20% </w:t>
      </w:r>
      <w:r>
        <w:t>(</w:t>
      </w:r>
      <w:r w:rsidRPr="00F54C38">
        <w:rPr>
          <w:rFonts w:asciiTheme="majorHAnsi" w:hAnsiTheme="majorHAnsi" w:cstheme="majorHAnsi"/>
        </w:rPr>
        <w:t>Z</w:t>
      </w:r>
      <w:r>
        <w:t xml:space="preserve"> or </w:t>
      </w:r>
      <w:r w:rsidRPr="00F54C38">
        <w:rPr>
          <w:rFonts w:asciiTheme="majorHAnsi" w:hAnsiTheme="majorHAnsi" w:cstheme="majorHAnsi"/>
        </w:rPr>
        <w:t>right arrow</w:t>
      </w:r>
      <w:r>
        <w:t>)</w:t>
      </w:r>
    </w:p>
    <w:p w14:paraId="0F805B6E" w14:textId="77777777" w:rsidR="004539B7" w:rsidRDefault="004539B7" w:rsidP="004539B7">
      <w:pPr>
        <w:pStyle w:val="ListParagraph"/>
        <w:numPr>
          <w:ilvl w:val="0"/>
          <w:numId w:val="8"/>
        </w:numPr>
      </w:pPr>
      <w:r w:rsidRPr="00AE6995">
        <w:rPr>
          <w:noProof/>
          <w:lang w:eastAsia="ja-JP"/>
        </w:rPr>
        <w:drawing>
          <wp:inline distT="0" distB="0" distL="0" distR="0" wp14:anchorId="5AA68A29" wp14:editId="420F22AF">
            <wp:extent cx="152400" cy="152400"/>
            <wp:effectExtent l="0" t="0" r="0" b="0"/>
            <wp:docPr id="101" name="Picture 101" descr="C:\Users\Diana\git\swarm\src\main\resources\images\goto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ana\git\swarm\src\main\resources\images\gototime.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Go to time (</w:t>
      </w:r>
      <w:r w:rsidRPr="00F54C38">
        <w:rPr>
          <w:rFonts w:asciiTheme="majorHAnsi" w:hAnsiTheme="majorHAnsi" w:cstheme="majorHAnsi"/>
        </w:rPr>
        <w:t>Ctrl-G</w:t>
      </w:r>
      <w:r>
        <w:t>)</w:t>
      </w:r>
    </w:p>
    <w:p w14:paraId="4A404C5F" w14:textId="3477997C" w:rsidR="004539B7" w:rsidRDefault="004539B7" w:rsidP="004539B7">
      <w:pPr>
        <w:pStyle w:val="ListParagraph"/>
        <w:numPr>
          <w:ilvl w:val="0"/>
          <w:numId w:val="8"/>
        </w:numPr>
      </w:pPr>
      <w:r w:rsidRPr="006664A9">
        <w:rPr>
          <w:noProof/>
          <w:lang w:eastAsia="ja-JP"/>
        </w:rPr>
        <w:drawing>
          <wp:inline distT="0" distB="0" distL="0" distR="0" wp14:anchorId="59B25A9B" wp14:editId="2A4ACDA4">
            <wp:extent cx="152400" cy="152400"/>
            <wp:effectExtent l="0" t="0" r="0" b="0"/>
            <wp:docPr id="102" name="Picture 102" descr="C:\Users\Diana\git\swarm\src\main\resources\images\x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git\swarm\src\main\resources\images\xminus.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Shrink </w:t>
      </w:r>
      <w:r w:rsidR="00E36FEC">
        <w:t>time axis</w:t>
      </w:r>
      <w:r>
        <w:t xml:space="preserve"> (</w:t>
      </w:r>
      <w:r w:rsidRPr="00F54C38">
        <w:rPr>
          <w:rFonts w:asciiTheme="majorHAnsi" w:hAnsiTheme="majorHAnsi" w:cstheme="majorHAnsi"/>
        </w:rPr>
        <w:t>Alt left arrow</w:t>
      </w:r>
      <w:r>
        <w:t>)</w:t>
      </w:r>
    </w:p>
    <w:p w14:paraId="1FBEC84F" w14:textId="7A88EE65" w:rsidR="004539B7" w:rsidRDefault="004539B7" w:rsidP="004539B7">
      <w:pPr>
        <w:pStyle w:val="ListParagraph"/>
        <w:numPr>
          <w:ilvl w:val="0"/>
          <w:numId w:val="8"/>
        </w:numPr>
      </w:pPr>
      <w:r w:rsidRPr="006664A9">
        <w:rPr>
          <w:noProof/>
          <w:lang w:eastAsia="ja-JP"/>
        </w:rPr>
        <w:drawing>
          <wp:inline distT="0" distB="0" distL="0" distR="0" wp14:anchorId="12BFE48C" wp14:editId="66AF8BC6">
            <wp:extent cx="152400" cy="152400"/>
            <wp:effectExtent l="0" t="0" r="0" b="0"/>
            <wp:docPr id="103" name="Picture 103" descr="C:\Users\Diana\git\swarm\src\main\resources\images\xpl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git\swarm\src\main\resources\images\xplus.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Expand </w:t>
      </w:r>
      <w:r w:rsidR="00E36FEC">
        <w:t>time axis</w:t>
      </w:r>
      <w:r>
        <w:t xml:space="preserve"> (</w:t>
      </w:r>
      <w:r w:rsidRPr="00F54C38">
        <w:rPr>
          <w:rFonts w:asciiTheme="majorHAnsi" w:hAnsiTheme="majorHAnsi" w:cstheme="majorHAnsi"/>
        </w:rPr>
        <w:t>Alt right arrow</w:t>
      </w:r>
      <w:r>
        <w:t>)</w:t>
      </w:r>
    </w:p>
    <w:p w14:paraId="75173279" w14:textId="7A4999E3" w:rsidR="004539B7" w:rsidRDefault="004539B7" w:rsidP="004539B7">
      <w:pPr>
        <w:pStyle w:val="ListParagraph"/>
        <w:numPr>
          <w:ilvl w:val="0"/>
          <w:numId w:val="8"/>
        </w:numPr>
      </w:pPr>
      <w:r w:rsidRPr="006E60A6">
        <w:rPr>
          <w:noProof/>
          <w:lang w:eastAsia="ja-JP"/>
        </w:rPr>
        <w:drawing>
          <wp:inline distT="0" distB="0" distL="0" distR="0" wp14:anchorId="77921E9E" wp14:editId="3BAD7E9F">
            <wp:extent cx="152400" cy="152400"/>
            <wp:effectExtent l="0" t="0" r="0" b="0"/>
            <wp:docPr id="104" name="Picture 104" descr="C:\Users\Diana\git\swarm\src\main\resources\images\timeb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ana\git\swarm\src\main\resources\images\timebac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Last time setting</w:t>
      </w:r>
      <w:r w:rsidR="00906561">
        <w:t>s</w:t>
      </w:r>
      <w:r>
        <w:t xml:space="preserve"> (</w:t>
      </w:r>
      <w:r w:rsidRPr="00F54C38">
        <w:rPr>
          <w:rFonts w:asciiTheme="majorHAnsi" w:hAnsiTheme="majorHAnsi" w:cstheme="majorHAnsi"/>
        </w:rPr>
        <w:t>Backspace</w:t>
      </w:r>
      <w:r>
        <w:t>)</w:t>
      </w:r>
    </w:p>
    <w:p w14:paraId="15F83981" w14:textId="77777777" w:rsidR="004539B7" w:rsidRDefault="004539B7" w:rsidP="004539B7">
      <w:pPr>
        <w:pStyle w:val="ListParagraph"/>
        <w:numPr>
          <w:ilvl w:val="0"/>
          <w:numId w:val="8"/>
        </w:numPr>
      </w:pPr>
      <w:r w:rsidRPr="00687E2D">
        <w:rPr>
          <w:noProof/>
          <w:lang w:eastAsia="ja-JP"/>
        </w:rPr>
        <w:drawing>
          <wp:inline distT="0" distB="0" distL="0" distR="0" wp14:anchorId="09DF70E8" wp14:editId="5BFB3146">
            <wp:extent cx="152400" cy="152400"/>
            <wp:effectExtent l="0" t="0" r="0" b="0"/>
            <wp:docPr id="105" name="Picture 105" descr="C:\Users\Diana\git\swarm\src\main\resources\images\wave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ana\git\swarm\src\main\resources\images\wavesettings.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settings (</w:t>
      </w:r>
      <w:r w:rsidRPr="00F54C38">
        <w:rPr>
          <w:rFonts w:asciiTheme="majorHAnsi" w:hAnsiTheme="majorHAnsi" w:cstheme="majorHAnsi"/>
        </w:rPr>
        <w:t>?</w:t>
      </w:r>
      <w:r>
        <w:t>)</w:t>
      </w:r>
    </w:p>
    <w:p w14:paraId="6EC2D2EA" w14:textId="77777777" w:rsidR="004539B7" w:rsidRDefault="004539B7" w:rsidP="004539B7">
      <w:pPr>
        <w:pStyle w:val="ListParagraph"/>
        <w:numPr>
          <w:ilvl w:val="0"/>
          <w:numId w:val="8"/>
        </w:numPr>
      </w:pPr>
      <w:r w:rsidRPr="00687E2D">
        <w:rPr>
          <w:noProof/>
          <w:lang w:eastAsia="ja-JP"/>
        </w:rPr>
        <w:drawing>
          <wp:inline distT="0" distB="0" distL="0" distR="0" wp14:anchorId="4E9E1EB9" wp14:editId="230D864F">
            <wp:extent cx="152400" cy="152400"/>
            <wp:effectExtent l="0" t="0" r="0" b="0"/>
            <wp:docPr id="106" name="Picture 106" descr="C:\Users\Diana\git\swarm\src\main\resources\images\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ana\git\swarm\src\main\resources\images\wav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Wave view (</w:t>
      </w:r>
      <w:r w:rsidRPr="00F54C38">
        <w:rPr>
          <w:rFonts w:asciiTheme="majorHAnsi" w:hAnsiTheme="majorHAnsi" w:cstheme="majorHAnsi"/>
        </w:rPr>
        <w:t xml:space="preserve">W </w:t>
      </w:r>
      <w:r w:rsidRPr="00F54C38">
        <w:rPr>
          <w:rFonts w:cstheme="minorHAnsi"/>
        </w:rPr>
        <w:t>or</w:t>
      </w:r>
      <w:r w:rsidRPr="00F54C38">
        <w:rPr>
          <w:rFonts w:asciiTheme="majorHAnsi" w:hAnsiTheme="majorHAnsi" w:cstheme="majorHAnsi"/>
        </w:rPr>
        <w:t xml:space="preserve"> ,</w:t>
      </w:r>
      <w:r w:rsidRPr="00F54C38">
        <w:rPr>
          <w:rFonts w:cstheme="minorHAnsi"/>
        </w:rPr>
        <w:t>)</w:t>
      </w:r>
    </w:p>
    <w:p w14:paraId="43225F08" w14:textId="77777777" w:rsidR="004539B7" w:rsidRDefault="004539B7" w:rsidP="004539B7">
      <w:pPr>
        <w:pStyle w:val="ListParagraph"/>
        <w:numPr>
          <w:ilvl w:val="0"/>
          <w:numId w:val="8"/>
        </w:numPr>
      </w:pPr>
      <w:r w:rsidRPr="00687E2D">
        <w:rPr>
          <w:noProof/>
          <w:lang w:eastAsia="ja-JP"/>
        </w:rPr>
        <w:drawing>
          <wp:inline distT="0" distB="0" distL="0" distR="0" wp14:anchorId="58E65C24" wp14:editId="1869A9F2">
            <wp:extent cx="152400" cy="152400"/>
            <wp:effectExtent l="0" t="0" r="0" b="0"/>
            <wp:docPr id="107" name="Picture 107" descr="C:\Users\Diana\git\swarm\src\main\resources\images\spect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iana\git\swarm\src\main\resources\images\spectra.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Spectra view (</w:t>
      </w:r>
      <w:r w:rsidRPr="00F54C38">
        <w:rPr>
          <w:rFonts w:asciiTheme="majorHAnsi" w:hAnsiTheme="majorHAnsi" w:cstheme="majorHAnsi"/>
        </w:rPr>
        <w:t xml:space="preserve">S </w:t>
      </w:r>
      <w:r w:rsidRPr="00F54C38">
        <w:rPr>
          <w:rFonts w:cstheme="minorHAnsi"/>
        </w:rPr>
        <w:t>or</w:t>
      </w:r>
      <w:r w:rsidRPr="00F54C38">
        <w:rPr>
          <w:rFonts w:asciiTheme="majorHAnsi" w:hAnsiTheme="majorHAnsi" w:cstheme="majorHAnsi"/>
        </w:rPr>
        <w:t xml:space="preserve"> .</w:t>
      </w:r>
      <w:r>
        <w:t>)</w:t>
      </w:r>
    </w:p>
    <w:p w14:paraId="18A491D9" w14:textId="77777777" w:rsidR="004539B7" w:rsidRDefault="004539B7" w:rsidP="004539B7">
      <w:pPr>
        <w:pStyle w:val="ListParagraph"/>
        <w:numPr>
          <w:ilvl w:val="0"/>
          <w:numId w:val="8"/>
        </w:numPr>
      </w:pPr>
      <w:r w:rsidRPr="00687E2D">
        <w:rPr>
          <w:noProof/>
          <w:lang w:eastAsia="ja-JP"/>
        </w:rPr>
        <w:drawing>
          <wp:inline distT="0" distB="0" distL="0" distR="0" wp14:anchorId="28A96CBA" wp14:editId="06BCDDD0">
            <wp:extent cx="152400" cy="152400"/>
            <wp:effectExtent l="0" t="0" r="0" b="0"/>
            <wp:docPr id="108" name="Picture 108" descr="C:\Users\Diana\git\swarm\src\main\resources\images\spect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ana\git\swarm\src\main\resources\images\spectrogram.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Spectrogram view (</w:t>
      </w:r>
      <w:r w:rsidRPr="00F54C38">
        <w:rPr>
          <w:rFonts w:asciiTheme="majorHAnsi" w:hAnsiTheme="majorHAnsi" w:cstheme="majorHAnsi"/>
        </w:rPr>
        <w:t xml:space="preserve">G </w:t>
      </w:r>
      <w:r w:rsidRPr="00F54C38">
        <w:rPr>
          <w:rFonts w:cstheme="minorHAnsi"/>
        </w:rPr>
        <w:t>or</w:t>
      </w:r>
      <w:r w:rsidRPr="00F54C38">
        <w:rPr>
          <w:rFonts w:asciiTheme="majorHAnsi" w:hAnsiTheme="majorHAnsi" w:cstheme="majorHAnsi"/>
        </w:rPr>
        <w:t xml:space="preserve"> /</w:t>
      </w:r>
      <w:r>
        <w:t>)</w:t>
      </w:r>
    </w:p>
    <w:p w14:paraId="7C7BE06F" w14:textId="67B8E4E1" w:rsidR="004539B7" w:rsidRDefault="004539B7" w:rsidP="004539B7">
      <w:pPr>
        <w:pStyle w:val="ListParagraph"/>
        <w:numPr>
          <w:ilvl w:val="0"/>
          <w:numId w:val="8"/>
        </w:numPr>
      </w:pPr>
      <w:r w:rsidRPr="00687E2D">
        <w:rPr>
          <w:noProof/>
          <w:lang w:eastAsia="ja-JP"/>
        </w:rPr>
        <w:drawing>
          <wp:inline distT="0" distB="0" distL="0" distR="0" wp14:anchorId="1696178F" wp14:editId="171275C2">
            <wp:extent cx="152400" cy="152400"/>
            <wp:effectExtent l="0" t="0" r="0" b="0"/>
            <wp:docPr id="109" name="Picture 109" descr="C:\Users\Diana\git\swarm\src\main\resources\images\particle_mo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ana\git\swarm\src\main\resources\images\particle_motio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Particle motion view (</w:t>
      </w:r>
      <w:del w:id="86" w:author="Diana" w:date="2017-05-05T09:51:00Z">
        <w:r w:rsidRPr="00F54C38" w:rsidDel="00E6170A">
          <w:rPr>
            <w:rFonts w:asciiTheme="majorHAnsi" w:hAnsiTheme="majorHAnsi" w:cstheme="majorHAnsi"/>
          </w:rPr>
          <w:delText xml:space="preserve">M </w:delText>
        </w:r>
      </w:del>
      <w:ins w:id="87" w:author="Diana" w:date="2017-05-05T09:51:00Z">
        <w:r w:rsidR="00E6170A">
          <w:rPr>
            <w:rFonts w:asciiTheme="majorHAnsi" w:hAnsiTheme="majorHAnsi" w:cstheme="majorHAnsi"/>
          </w:rPr>
          <w:t>R</w:t>
        </w:r>
        <w:r w:rsidR="00E6170A" w:rsidRPr="00F54C38">
          <w:rPr>
            <w:rFonts w:asciiTheme="majorHAnsi" w:hAnsiTheme="majorHAnsi" w:cstheme="majorHAnsi"/>
          </w:rPr>
          <w:t xml:space="preserve"> </w:t>
        </w:r>
      </w:ins>
      <w:r w:rsidRPr="00F54C38">
        <w:rPr>
          <w:rFonts w:cstheme="minorHAnsi"/>
        </w:rPr>
        <w:t>or</w:t>
      </w:r>
      <w:r w:rsidRPr="00F54C38">
        <w:rPr>
          <w:rFonts w:asciiTheme="majorHAnsi" w:hAnsiTheme="majorHAnsi" w:cstheme="majorHAnsi"/>
        </w:rPr>
        <w:t xml:space="preserve"> ‘</w:t>
      </w:r>
      <w:r>
        <w:t>)</w:t>
      </w:r>
    </w:p>
    <w:p w14:paraId="05E6E732" w14:textId="7A6FC6E8" w:rsidR="004539B7" w:rsidRDefault="004539B7" w:rsidP="004539B7">
      <w:pPr>
        <w:pStyle w:val="ListParagraph"/>
        <w:numPr>
          <w:ilvl w:val="0"/>
          <w:numId w:val="8"/>
        </w:numPr>
      </w:pPr>
      <w:r w:rsidRPr="00687E2D">
        <w:rPr>
          <w:noProof/>
          <w:lang w:eastAsia="ja-JP"/>
        </w:rPr>
        <w:drawing>
          <wp:inline distT="0" distB="0" distL="0" distR="0" wp14:anchorId="3A3C5EC8" wp14:editId="390CE730">
            <wp:extent cx="152400" cy="152400"/>
            <wp:effectExtent l="0" t="0" r="0" b="0"/>
            <wp:docPr id="110" name="Picture 110" descr="C:\Users\Diana\git\swarm\src\main\resources\images\clipbo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ana\git\swarm\src\main\resources\images\clipboar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Copy inset to clipboard (</w:t>
      </w:r>
      <w:r w:rsidRPr="00F54C38">
        <w:rPr>
          <w:rFonts w:asciiTheme="majorHAnsi" w:hAnsiTheme="majorHAnsi" w:cstheme="majorHAnsi"/>
        </w:rPr>
        <w:t xml:space="preserve">C </w:t>
      </w:r>
      <w:r w:rsidRPr="00F54C38">
        <w:rPr>
          <w:rFonts w:cstheme="minorHAnsi"/>
        </w:rPr>
        <w:t>or</w:t>
      </w:r>
      <w:r w:rsidRPr="00F54C38">
        <w:rPr>
          <w:rFonts w:asciiTheme="majorHAnsi" w:hAnsiTheme="majorHAnsi" w:cstheme="majorHAnsi"/>
        </w:rPr>
        <w:t xml:space="preserve"> Ctrl-C</w:t>
      </w:r>
      <w:r>
        <w:t>)</w:t>
      </w:r>
      <w:r w:rsidRPr="004539B7">
        <w:t xml:space="preserve"> </w:t>
      </w:r>
    </w:p>
    <w:p w14:paraId="6E6512B8" w14:textId="1B160591" w:rsidR="004539B7" w:rsidRDefault="004539B7" w:rsidP="00824573">
      <w:pPr>
        <w:pStyle w:val="ListParagraph"/>
        <w:numPr>
          <w:ilvl w:val="0"/>
          <w:numId w:val="8"/>
        </w:numPr>
      </w:pPr>
      <w:r w:rsidRPr="00687E2D">
        <w:rPr>
          <w:noProof/>
          <w:lang w:eastAsia="ja-JP"/>
        </w:rPr>
        <w:drawing>
          <wp:inline distT="0" distB="0" distL="0" distR="0" wp14:anchorId="640AB796" wp14:editId="0A31D900">
            <wp:extent cx="152400" cy="152400"/>
            <wp:effectExtent l="0" t="0" r="0" b="0"/>
            <wp:docPr id="111" name="Picture 111" descr="C:\Users\Diana\git\swarm\src\main\resources\images\came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ana\git\swarm\src\main\resources\images\camera.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Save </w:t>
      </w:r>
      <w:r w:rsidR="00AF0E3F">
        <w:t>map</w:t>
      </w:r>
      <w:r>
        <w:t xml:space="preserve"> image (</w:t>
      </w:r>
      <w:r w:rsidRPr="005B3172">
        <w:rPr>
          <w:rFonts w:asciiTheme="majorHAnsi" w:hAnsiTheme="majorHAnsi" w:cstheme="majorHAnsi"/>
        </w:rPr>
        <w:t>P</w:t>
      </w:r>
      <w:r>
        <w:t>)</w:t>
      </w:r>
    </w:p>
    <w:p w14:paraId="660877B9" w14:textId="3298619B" w:rsidR="00421C2F" w:rsidRDefault="00050600" w:rsidP="00050600">
      <w:pPr>
        <w:pStyle w:val="Heading2"/>
      </w:pPr>
      <w:bookmarkStart w:id="88" w:name="_Toc481669187"/>
      <w:r>
        <w:t xml:space="preserve">Map </w:t>
      </w:r>
      <w:r w:rsidR="008C2122">
        <w:t>Settings</w:t>
      </w:r>
      <w:bookmarkEnd w:id="88"/>
    </w:p>
    <w:p w14:paraId="6BA7DEE2" w14:textId="2D1565A9" w:rsidR="008C2122" w:rsidRDefault="008C2122" w:rsidP="008C2122">
      <w:r>
        <w:t xml:space="preserve">Clicking on </w:t>
      </w:r>
      <w:r w:rsidRPr="006664A9">
        <w:rPr>
          <w:noProof/>
          <w:lang w:eastAsia="ja-JP"/>
        </w:rPr>
        <w:drawing>
          <wp:inline distT="0" distB="0" distL="0" distR="0" wp14:anchorId="33521A2F" wp14:editId="6FC35B68">
            <wp:extent cx="152400" cy="152400"/>
            <wp:effectExtent l="0" t="0" r="0" b="0"/>
            <wp:docPr id="124" name="Picture 124" descr="C:\Users\Diana\git\swarm\src\main\resources\images\setting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ana\git\swarm\src\main\resources\images\settings.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will open the Map Settings dialog.</w:t>
      </w:r>
      <w:r w:rsidR="00003F73">
        <w:t xml:space="preserve">  You can enter in the longitude and latitude to center on, </w:t>
      </w:r>
      <w:r w:rsidR="003233D6">
        <w:t>and</w:t>
      </w:r>
      <w:r w:rsidR="00003F73">
        <w:t xml:space="preserve"> the map scale to display.  </w:t>
      </w:r>
      <w:r w:rsidR="00D943F8">
        <w:t xml:space="preserve">Other options </w:t>
      </w:r>
    </w:p>
    <w:p w14:paraId="64C39B8D" w14:textId="28E9C865" w:rsidR="008C2122" w:rsidRDefault="008C2122" w:rsidP="008C2122">
      <w:commentRangeStart w:id="89"/>
      <w:r>
        <w:rPr>
          <w:noProof/>
          <w:lang w:eastAsia="ja-JP"/>
        </w:rPr>
        <w:lastRenderedPageBreak/>
        <w:drawing>
          <wp:inline distT="0" distB="0" distL="0" distR="0" wp14:anchorId="6F3FC77F" wp14:editId="7CD54C84">
            <wp:extent cx="2714625" cy="3581400"/>
            <wp:effectExtent l="0" t="0" r="952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714625" cy="3581400"/>
                    </a:xfrm>
                    <a:prstGeom prst="rect">
                      <a:avLst/>
                    </a:prstGeom>
                  </pic:spPr>
                </pic:pic>
              </a:graphicData>
            </a:graphic>
          </wp:inline>
        </w:drawing>
      </w:r>
      <w:commentRangeEnd w:id="89"/>
      <w:r w:rsidR="003233D6">
        <w:rPr>
          <w:rStyle w:val="CommentReference"/>
        </w:rPr>
        <w:commentReference w:id="89"/>
      </w:r>
    </w:p>
    <w:p w14:paraId="2BB98B2B" w14:textId="1CEDA8C0" w:rsidR="00D943F8" w:rsidRDefault="00D943F8" w:rsidP="00D943F8">
      <w:pPr>
        <w:pStyle w:val="Heading3"/>
      </w:pPr>
      <w:bookmarkStart w:id="90" w:name="_Ref481585735"/>
      <w:bookmarkStart w:id="91" w:name="_Toc481669188"/>
      <w:r>
        <w:t>Displaying NEIC Events</w:t>
      </w:r>
      <w:bookmarkEnd w:id="90"/>
      <w:bookmarkEnd w:id="91"/>
    </w:p>
    <w:p w14:paraId="3077FB01" w14:textId="6C321833" w:rsidR="00D943F8" w:rsidRDefault="00D943F8" w:rsidP="00D943F8">
      <w:r>
        <w:t xml:space="preserve">To display events from the National Earthquake Information Center (NEIC), choose an option from NEIC Event Summary.  See </w:t>
      </w:r>
      <w:r>
        <w:fldChar w:fldCharType="begin"/>
      </w:r>
      <w:r>
        <w:instrText xml:space="preserve"> REF _Ref481585066 \h </w:instrText>
      </w:r>
      <w:r>
        <w:fldChar w:fldCharType="separate"/>
      </w:r>
      <w:r>
        <w:t>Events</w:t>
      </w:r>
      <w:r>
        <w:fldChar w:fldCharType="end"/>
      </w:r>
      <w:r>
        <w:t xml:space="preserve"> section for more information.</w:t>
      </w:r>
    </w:p>
    <w:p w14:paraId="58D744FA" w14:textId="4A7CA0FC" w:rsidR="00303423" w:rsidRDefault="00303423" w:rsidP="00303423">
      <w:pPr>
        <w:pStyle w:val="Heading2"/>
      </w:pPr>
      <w:bookmarkStart w:id="92" w:name="_Toc481669189"/>
      <w:r>
        <w:t>Ruler Tool</w:t>
      </w:r>
      <w:bookmarkEnd w:id="92"/>
    </w:p>
    <w:p w14:paraId="2A38B0CD" w14:textId="7E8ABBF0" w:rsidR="00303423" w:rsidRDefault="00303423" w:rsidP="00303423">
      <w:r>
        <w:t xml:space="preserve">The ruler tool measures great circle distances and azimuths. Distances are measured by left-clicking on the map at the desired start point and then moving the mouse, while </w:t>
      </w:r>
      <w:r w:rsidR="00AC17C0">
        <w:t xml:space="preserve">still </w:t>
      </w:r>
      <w:r>
        <w:t xml:space="preserve">holding down the </w:t>
      </w:r>
      <w:r w:rsidR="00AC17C0">
        <w:t>left</w:t>
      </w:r>
      <w:r>
        <w:t xml:space="preserve"> button, to the desired end point. The distance and azimuth will be displayed at the lower left of the map panel. Note that because great circles are used, the distances and azimuths may seem counter-intuitive when looking at large scale maps. Once finished with the ruler, it’s possible to click on the </w:t>
      </w:r>
      <w:r w:rsidRPr="00074124">
        <w:rPr>
          <w:noProof/>
          <w:lang w:eastAsia="ja-JP"/>
        </w:rPr>
        <w:drawing>
          <wp:inline distT="0" distB="0" distL="0" distR="0" wp14:anchorId="34D67408" wp14:editId="222E1E77">
            <wp:extent cx="155575" cy="155575"/>
            <wp:effectExtent l="0" t="0" r="0" b="0"/>
            <wp:docPr id="70" name="Picture 70" descr="C:\Users\Diana\git\swarm\src\main\resources\images\dr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ana\git\swarm\src\main\resources\images\drag.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or </w:t>
      </w:r>
      <w:r w:rsidRPr="00074124">
        <w:rPr>
          <w:noProof/>
          <w:lang w:eastAsia="ja-JP"/>
        </w:rPr>
        <w:drawing>
          <wp:inline distT="0" distB="0" distL="0" distR="0" wp14:anchorId="41148DE0" wp14:editId="4C93A5F0">
            <wp:extent cx="155575" cy="155575"/>
            <wp:effectExtent l="0" t="0" r="0" b="0"/>
            <wp:docPr id="71" name="Picture 71" descr="C:\Users\Diana\git\swarm\src\main\resources\images\dragbo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iana\git\swarm\src\main\resources\images\dragbox.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t xml:space="preserve"> icons to re-enable drag box area selection or panning.</w:t>
      </w:r>
    </w:p>
    <w:p w14:paraId="2B58D1C9" w14:textId="09740DAD" w:rsidR="002C1205" w:rsidRDefault="002C1205" w:rsidP="002C1205">
      <w:pPr>
        <w:pStyle w:val="Heading2"/>
      </w:pPr>
      <w:bookmarkStart w:id="93" w:name="_Toc481669190"/>
      <w:r>
        <w:t>Understanding Map Scale</w:t>
      </w:r>
      <w:bookmarkEnd w:id="93"/>
    </w:p>
    <w:p w14:paraId="2FCE692A" w14:textId="0C6CC264" w:rsidR="002C1205" w:rsidRDefault="002C1205" w:rsidP="002C1205">
      <w:r>
        <w:t>The map scale is shown in the upper left of the map panel. The scale is accurate at the center of the map and diminishes in accuracy with distance from the center. Inaccuracy is high for small maps and low for large maps.</w:t>
      </w:r>
    </w:p>
    <w:p w14:paraId="436A3365" w14:textId="1E8F8B02" w:rsidR="002C1205" w:rsidRDefault="002C1205" w:rsidP="002C1205">
      <w:pPr>
        <w:pStyle w:val="Heading2"/>
      </w:pPr>
      <w:bookmarkStart w:id="94" w:name="_Toc481669191"/>
      <w:r>
        <w:lastRenderedPageBreak/>
        <w:t>Channel Interactions</w:t>
      </w:r>
      <w:bookmarkEnd w:id="94"/>
    </w:p>
    <w:p w14:paraId="2C080157" w14:textId="0DFEBC65" w:rsidR="002C1205" w:rsidRDefault="002C1205" w:rsidP="002C1205">
      <w:r>
        <w:t>Left-clicking a station marker will produce a wave view on the map. The wave view can</w:t>
      </w:r>
      <w:r w:rsidR="001F5DA9">
        <w:t xml:space="preserve"> </w:t>
      </w:r>
      <w:r>
        <w:t>be moved around the map by dragging the title bar. A tie line will point back to the station</w:t>
      </w:r>
      <w:r w:rsidR="001F5DA9">
        <w:t xml:space="preserve"> </w:t>
      </w:r>
      <w:r>
        <w:t>location. An individual wave view can be resized by holding the mouse over the panel</w:t>
      </w:r>
      <w:r w:rsidR="001F5DA9">
        <w:t xml:space="preserve"> </w:t>
      </w:r>
      <w:r>
        <w:t>and moving the mouse wheel. Moving the mouse to spots not over a wave panel and</w:t>
      </w:r>
      <w:r w:rsidR="001F5DA9">
        <w:t xml:space="preserve"> </w:t>
      </w:r>
      <w:r>
        <w:t xml:space="preserve">moving the mouse wheel while holding the </w:t>
      </w:r>
      <w:r w:rsidRPr="002C1205">
        <w:rPr>
          <w:rFonts w:asciiTheme="majorHAnsi" w:hAnsiTheme="majorHAnsi" w:cstheme="majorHAnsi"/>
        </w:rPr>
        <w:t>CTRL</w:t>
      </w:r>
      <w:r>
        <w:rPr>
          <w:rFonts w:ascii="NimbusMonL-Regu" w:hAnsi="NimbusMonL-Regu" w:cs="NimbusMonL-Regu"/>
        </w:rPr>
        <w:t xml:space="preserve"> </w:t>
      </w:r>
      <w:r>
        <w:t>key will resize all the wave view panels</w:t>
      </w:r>
      <w:r w:rsidR="001F5DA9">
        <w:t xml:space="preserve"> </w:t>
      </w:r>
      <w:r>
        <w:t>simultaneously.</w:t>
      </w:r>
    </w:p>
    <w:p w14:paraId="03D49B1E" w14:textId="08DDBFC4" w:rsidR="002C1205" w:rsidRDefault="002C1205" w:rsidP="001F5DA9">
      <w:pPr>
        <w:ind w:firstLine="720"/>
      </w:pPr>
      <w:r>
        <w:t>A left double-click will open a helicorder.</w:t>
      </w:r>
      <w:r w:rsidR="001F5DA9">
        <w:t xml:space="preserve"> </w:t>
      </w:r>
      <w:r>
        <w:t>Right-clicking on a station marker will show multiple channels (if present) and allow</w:t>
      </w:r>
      <w:r w:rsidR="001F5DA9">
        <w:t xml:space="preserve"> </w:t>
      </w:r>
      <w:r>
        <w:t xml:space="preserve">a selection from them. </w:t>
      </w:r>
    </w:p>
    <w:p w14:paraId="3E12809E" w14:textId="10DDF32A" w:rsidR="002054CA" w:rsidRDefault="002054CA" w:rsidP="002054CA">
      <w:pPr>
        <w:pStyle w:val="Heading2"/>
      </w:pPr>
      <w:bookmarkStart w:id="95" w:name="_Toc481669192"/>
      <w:r>
        <w:t>Wave Panel Time Spans</w:t>
      </w:r>
      <w:bookmarkEnd w:id="95"/>
    </w:p>
    <w:p w14:paraId="2E3103A5" w14:textId="055EFA30" w:rsidR="002054CA" w:rsidRPr="004539B7" w:rsidRDefault="002054CA" w:rsidP="002054CA">
      <w:r>
        <w:t>All wave view panels on a map have the same time span. The vertical line on the wave panels always points to the same time on every panel.</w:t>
      </w:r>
    </w:p>
    <w:p w14:paraId="2DC65ED6" w14:textId="0441DAEB" w:rsidR="002054CA" w:rsidRDefault="002054CA" w:rsidP="002054CA">
      <w:pPr>
        <w:pStyle w:val="Heading2"/>
      </w:pPr>
      <w:bookmarkStart w:id="96" w:name="_Ref481656375"/>
      <w:bookmarkStart w:id="97" w:name="_Toc481669193"/>
      <w:r>
        <w:t>Map Packs</w:t>
      </w:r>
      <w:bookmarkEnd w:id="96"/>
      <w:bookmarkEnd w:id="97"/>
    </w:p>
    <w:p w14:paraId="47387038" w14:textId="05889B9E" w:rsidR="002054CA" w:rsidRDefault="002054CA" w:rsidP="002054CA">
      <w:r>
        <w:t xml:space="preserve">SWARM uses </w:t>
      </w:r>
      <w:r w:rsidRPr="002054CA">
        <w:t>un</w:t>
      </w:r>
      <w:r w:rsidR="00155B08">
        <w:t>-</w:t>
      </w:r>
      <w:r w:rsidRPr="002054CA">
        <w:t>projected, geo</w:t>
      </w:r>
      <w:r w:rsidR="00155B08">
        <w:t>-</w:t>
      </w:r>
      <w:r w:rsidRPr="002054CA">
        <w:t xml:space="preserve">referenced </w:t>
      </w:r>
      <w:r w:rsidR="00155B08">
        <w:t>JPEG</w:t>
      </w:r>
      <w:r w:rsidRPr="002054CA">
        <w:t xml:space="preserve"> or </w:t>
      </w:r>
      <w:r w:rsidR="00155B08">
        <w:t>PNG</w:t>
      </w:r>
      <w:r w:rsidRPr="002054CA">
        <w:t xml:space="preserve"> images to produce map background. By </w:t>
      </w:r>
      <w:r w:rsidR="007E3B21" w:rsidRPr="002054CA">
        <w:t>default,</w:t>
      </w:r>
      <w:r w:rsidRPr="002054CA">
        <w:t xml:space="preserve"> the imagery is in the </w:t>
      </w:r>
      <w:r w:rsidRPr="00593805">
        <w:rPr>
          <w:rFonts w:asciiTheme="majorHAnsi" w:hAnsiTheme="majorHAnsi" w:cstheme="majorHAnsi"/>
        </w:rPr>
        <w:t>mapdata</w:t>
      </w:r>
      <w:r w:rsidRPr="002054CA">
        <w:t xml:space="preserve"> directory of its installation. This can be changed in </w:t>
      </w:r>
      <w:r w:rsidRPr="00593805">
        <w:rPr>
          <w:rFonts w:asciiTheme="majorHAnsi" w:hAnsiTheme="majorHAnsi" w:cstheme="majorHAnsi"/>
        </w:rPr>
        <w:t>Swarm.config</w:t>
      </w:r>
      <w:r w:rsidRPr="002054CA">
        <w:t xml:space="preserve">. Sub-directories in </w:t>
      </w:r>
      <w:r w:rsidRPr="00593805">
        <w:rPr>
          <w:rFonts w:asciiTheme="majorHAnsi" w:hAnsiTheme="majorHAnsi" w:cstheme="majorHAnsi"/>
        </w:rPr>
        <w:t>mapdata</w:t>
      </w:r>
      <w:r w:rsidRPr="002054CA">
        <w:t xml:space="preserve"> are called Map Packs. The binary distribution of SWARM includes world and </w:t>
      </w:r>
      <w:r w:rsidR="00593805">
        <w:t>NASA</w:t>
      </w:r>
      <w:r w:rsidRPr="002054CA">
        <w:t xml:space="preserve"> 2k Map Packs. The file </w:t>
      </w:r>
      <w:r w:rsidRPr="00593805">
        <w:rPr>
          <w:rFonts w:asciiTheme="majorHAnsi" w:hAnsiTheme="majorHAnsi" w:cstheme="majorHAnsi"/>
        </w:rPr>
        <w:t>MapPack.txt</w:t>
      </w:r>
      <w:r w:rsidRPr="002054CA">
        <w:t xml:space="preserve"> provides SWARM the information needed to render the </w:t>
      </w:r>
      <w:r w:rsidR="00C2760D">
        <w:t>i</w:t>
      </w:r>
      <w:r w:rsidRPr="002054CA">
        <w:t xml:space="preserve">magery. This is the first line from </w:t>
      </w:r>
      <w:r w:rsidRPr="00330780">
        <w:rPr>
          <w:rFonts w:asciiTheme="majorHAnsi" w:hAnsiTheme="majorHAnsi" w:cstheme="majorHAnsi"/>
        </w:rPr>
        <w:t>MapPack.txt</w:t>
      </w:r>
      <w:r w:rsidRPr="002054CA">
        <w:t xml:space="preserve"> in </w:t>
      </w:r>
      <w:r w:rsidRPr="00330780">
        <w:rPr>
          <w:rFonts w:asciiTheme="majorHAnsi" w:hAnsiTheme="majorHAnsi" w:cstheme="majorHAnsi"/>
        </w:rPr>
        <w:t>world</w:t>
      </w:r>
      <w:r w:rsidR="00330780">
        <w:rPr>
          <w:rFonts w:asciiTheme="majorHAnsi" w:hAnsiTheme="majorHAnsi" w:cstheme="majorHAnsi"/>
        </w:rPr>
        <w:t xml:space="preserve"> </w:t>
      </w:r>
      <w:r w:rsidR="009A604B" w:rsidRPr="009A604B">
        <w:rPr>
          <w:rFonts w:cstheme="minorHAnsi"/>
        </w:rPr>
        <w:t>sub</w:t>
      </w:r>
      <w:r w:rsidR="00330780" w:rsidRPr="00330780">
        <w:rPr>
          <w:rFonts w:cstheme="minorHAnsi"/>
        </w:rPr>
        <w:t>directory</w:t>
      </w:r>
      <w:r w:rsidRPr="002054CA">
        <w:t>:</w:t>
      </w:r>
    </w:p>
    <w:p w14:paraId="5B35FB72" w14:textId="77777777" w:rsidR="002054CA" w:rsidRPr="002054CA" w:rsidRDefault="002054CA" w:rsidP="00B771E4">
      <w:pPr>
        <w:ind w:left="720"/>
        <w:rPr>
          <w:rFonts w:asciiTheme="majorHAnsi" w:hAnsiTheme="majorHAnsi" w:cstheme="majorHAnsi"/>
        </w:rPr>
      </w:pPr>
      <w:r w:rsidRPr="002054CA">
        <w:rPr>
          <w:rFonts w:asciiTheme="majorHAnsi" w:hAnsiTheme="majorHAnsi" w:cstheme="majorHAnsi"/>
        </w:rPr>
        <w:t>world.jpg, 2700, 1350, -180, 180, -90, 90, 0, 2000000, 0</w:t>
      </w:r>
    </w:p>
    <w:p w14:paraId="40FC1BDB" w14:textId="77777777" w:rsidR="002054CA" w:rsidRDefault="002054CA" w:rsidP="002054CA">
      <w:r>
        <w:t>The comma-separated fields are defined as follows:</w:t>
      </w:r>
    </w:p>
    <w:p w14:paraId="0CD00E69" w14:textId="7F10819E" w:rsidR="002054CA" w:rsidRDefault="002054CA" w:rsidP="00B771E4">
      <w:pPr>
        <w:ind w:left="720"/>
      </w:pPr>
      <w:r>
        <w:t>1. The</w:t>
      </w:r>
      <w:r w:rsidR="00B771E4">
        <w:t xml:space="preserve"> name of image being described.</w:t>
      </w:r>
    </w:p>
    <w:p w14:paraId="24C59462" w14:textId="77777777" w:rsidR="002054CA" w:rsidRDefault="002054CA" w:rsidP="00B771E4">
      <w:pPr>
        <w:ind w:left="720"/>
      </w:pPr>
      <w:r>
        <w:t>2. Pixel width</w:t>
      </w:r>
    </w:p>
    <w:p w14:paraId="4ADA3CF5" w14:textId="77777777" w:rsidR="002054CA" w:rsidRDefault="002054CA" w:rsidP="00B771E4">
      <w:pPr>
        <w:ind w:left="720"/>
      </w:pPr>
      <w:r>
        <w:t>3. Pixel height</w:t>
      </w:r>
    </w:p>
    <w:p w14:paraId="3161562D" w14:textId="77777777" w:rsidR="002054CA" w:rsidRDefault="002054CA" w:rsidP="00B771E4">
      <w:pPr>
        <w:ind w:left="720"/>
      </w:pPr>
      <w:r>
        <w:t>4. West longitude extent (-180 to 180)</w:t>
      </w:r>
    </w:p>
    <w:p w14:paraId="7E33C7A6" w14:textId="77777777" w:rsidR="002054CA" w:rsidRDefault="002054CA" w:rsidP="00B771E4">
      <w:pPr>
        <w:ind w:left="720"/>
      </w:pPr>
      <w:r>
        <w:t>5. East longitude extent (-180 to 180)</w:t>
      </w:r>
    </w:p>
    <w:p w14:paraId="237F1A33" w14:textId="77777777" w:rsidR="002054CA" w:rsidRDefault="002054CA" w:rsidP="00B771E4">
      <w:pPr>
        <w:ind w:left="720"/>
      </w:pPr>
      <w:r>
        <w:t>6. South latitude extent (-90 to 90)</w:t>
      </w:r>
    </w:p>
    <w:p w14:paraId="5E1CE9C5" w14:textId="77777777" w:rsidR="002054CA" w:rsidRDefault="002054CA" w:rsidP="00B771E4">
      <w:pPr>
        <w:ind w:left="720"/>
      </w:pPr>
      <w:r>
        <w:t>7. North latitude extent (-90 to 90)</w:t>
      </w:r>
    </w:p>
    <w:p w14:paraId="16412334" w14:textId="77777777" w:rsidR="002054CA" w:rsidRDefault="002054CA" w:rsidP="00B771E4">
      <w:pPr>
        <w:ind w:left="720"/>
      </w:pPr>
      <w:r>
        <w:t>8. Minimum scale (m/pixel) this image will be displayed at</w:t>
      </w:r>
    </w:p>
    <w:p w14:paraId="5BF0464C" w14:textId="77777777" w:rsidR="002054CA" w:rsidRDefault="002054CA" w:rsidP="00B771E4">
      <w:pPr>
        <w:ind w:left="720"/>
      </w:pPr>
      <w:r>
        <w:t>9. Maximum scale (m/pixel) this image will be displayed at</w:t>
      </w:r>
    </w:p>
    <w:p w14:paraId="2BC5CB98" w14:textId="77777777" w:rsidR="002054CA" w:rsidRDefault="002054CA" w:rsidP="00B771E4">
      <w:pPr>
        <w:ind w:left="720"/>
      </w:pPr>
      <w:r>
        <w:t>10. Precendence - higher numbered images are rendered on top of lower rendered images.</w:t>
      </w:r>
    </w:p>
    <w:p w14:paraId="6D781CC5" w14:textId="2BA0BDE5" w:rsidR="002054CA" w:rsidRPr="002054CA" w:rsidRDefault="002054CA" w:rsidP="002054CA">
      <w:r>
        <w:lastRenderedPageBreak/>
        <w:t>Note that a longitude extent (west to east) from 175 to -175 spans 10 degrees of longitude</w:t>
      </w:r>
      <w:r w:rsidR="00EA19C3">
        <w:t xml:space="preserve"> </w:t>
      </w:r>
      <w:r>
        <w:t>and one from -175 to 175 spans 350 degrees of longitude. That is, the 4th and</w:t>
      </w:r>
      <w:r w:rsidR="00EA19C3">
        <w:t xml:space="preserve"> </w:t>
      </w:r>
      <w:r>
        <w:t xml:space="preserve">5th columns do </w:t>
      </w:r>
      <w:r w:rsidRPr="00EA19C3">
        <w:t>not</w:t>
      </w:r>
      <w:r>
        <w:rPr>
          <w:rFonts w:ascii="NimbusRomNo9L-ReguItal" w:hAnsi="NimbusRomNo9L-ReguItal" w:cs="NimbusRomNo9L-ReguItal"/>
        </w:rPr>
        <w:t xml:space="preserve"> </w:t>
      </w:r>
      <w:r>
        <w:t>specify minimum and maximum longitude but western and eastern</w:t>
      </w:r>
      <w:r w:rsidR="00EA19C3">
        <w:t xml:space="preserve"> </w:t>
      </w:r>
      <w:r>
        <w:t>boundaries.</w:t>
      </w:r>
    </w:p>
    <w:p w14:paraId="646F826C" w14:textId="2F20850C" w:rsidR="00D943F8" w:rsidRDefault="00D943F8" w:rsidP="00D943F8">
      <w:pPr>
        <w:pStyle w:val="Heading1"/>
      </w:pPr>
      <w:bookmarkStart w:id="98" w:name="_Ref481585066"/>
      <w:bookmarkStart w:id="99" w:name="_Toc481669194"/>
      <w:r>
        <w:t>Events</w:t>
      </w:r>
      <w:bookmarkEnd w:id="98"/>
      <w:bookmarkEnd w:id="99"/>
      <w:r>
        <w:t xml:space="preserve"> </w:t>
      </w:r>
    </w:p>
    <w:p w14:paraId="4758B90A" w14:textId="498C7DD0" w:rsidR="00F56C9E" w:rsidRDefault="00F56C9E" w:rsidP="00D943F8">
      <w:pPr>
        <w:pStyle w:val="Heading2"/>
      </w:pPr>
      <w:bookmarkStart w:id="100" w:name="_Toc481669195"/>
      <w:r>
        <w:t>Importing Events</w:t>
      </w:r>
      <w:bookmarkEnd w:id="100"/>
    </w:p>
    <w:p w14:paraId="2DC383AF" w14:textId="14630696" w:rsidR="00F56C9E" w:rsidRPr="00F56C9E" w:rsidRDefault="00ED7CF7" w:rsidP="00F56C9E">
      <w:r>
        <w:t xml:space="preserve">Events can be imported into Swarm by enabling NEIC Event Summary option in Map Settings (see section </w:t>
      </w:r>
      <w:r>
        <w:fldChar w:fldCharType="begin"/>
      </w:r>
      <w:r>
        <w:instrText xml:space="preserve"> REF _Ref481585735 \r \h </w:instrText>
      </w:r>
      <w:r>
        <w:fldChar w:fldCharType="separate"/>
      </w:r>
      <w:r>
        <w:t>10.4.1</w:t>
      </w:r>
      <w:r>
        <w:fldChar w:fldCharType="end"/>
      </w:r>
      <w:r>
        <w:t xml:space="preserve">.)  Events in QuakeML file formats can also be imported from the </w:t>
      </w:r>
      <w:r w:rsidRPr="00ED7CF7">
        <w:rPr>
          <w:rFonts w:asciiTheme="majorHAnsi" w:hAnsiTheme="majorHAnsi" w:cstheme="majorHAnsi"/>
        </w:rPr>
        <w:t>File -&gt; Import Event</w:t>
      </w:r>
      <w:r>
        <w:t xml:space="preserve"> menu.</w:t>
      </w:r>
    </w:p>
    <w:p w14:paraId="0D9CD975" w14:textId="2FB82B0F" w:rsidR="00D943F8" w:rsidRDefault="00D943F8" w:rsidP="00D943F8">
      <w:pPr>
        <w:pStyle w:val="Heading2"/>
      </w:pPr>
      <w:bookmarkStart w:id="101" w:name="_Toc481669196"/>
      <w:r>
        <w:t>Map Display</w:t>
      </w:r>
      <w:bookmarkEnd w:id="101"/>
    </w:p>
    <w:p w14:paraId="52582F98" w14:textId="411808B1" w:rsidR="00D943F8" w:rsidRDefault="00D943F8" w:rsidP="00D943F8">
      <w:r>
        <w:t xml:space="preserve">Events displayed on the map are represented by unlabeled </w:t>
      </w:r>
      <w:r w:rsidR="00796CD8">
        <w:t>circles as markers</w:t>
      </w:r>
      <w:r>
        <w:t xml:space="preserve">.  The size and color of the </w:t>
      </w:r>
      <w:r w:rsidR="00796CD8">
        <w:t>marker</w:t>
      </w:r>
      <w:r>
        <w:t xml:space="preserve"> is based on how recent the event is, and its magnitude.  </w:t>
      </w:r>
      <w:r w:rsidR="00796CD8">
        <w:t>The larger the magnitude, the larger the marker. Below table shows the colors associated with the age of event.</w:t>
      </w:r>
    </w:p>
    <w:tbl>
      <w:tblPr>
        <w:tblStyle w:val="GridTable2-Accent3"/>
        <w:tblW w:w="0" w:type="auto"/>
        <w:tblCellMar>
          <w:left w:w="115" w:type="dxa"/>
          <w:right w:w="115" w:type="dxa"/>
        </w:tblCellMar>
        <w:tblLook w:val="0420" w:firstRow="1" w:lastRow="0" w:firstColumn="0" w:lastColumn="0" w:noHBand="0" w:noVBand="1"/>
      </w:tblPr>
      <w:tblGrid>
        <w:gridCol w:w="4675"/>
        <w:gridCol w:w="4675"/>
      </w:tblGrid>
      <w:tr w:rsidR="005D7432" w14:paraId="304C75C5" w14:textId="77777777" w:rsidTr="005D7432">
        <w:trPr>
          <w:cnfStyle w:val="100000000000" w:firstRow="1" w:lastRow="0" w:firstColumn="0" w:lastColumn="0" w:oddVBand="0" w:evenVBand="0" w:oddHBand="0" w:evenHBand="0" w:firstRowFirstColumn="0" w:firstRowLastColumn="0" w:lastRowFirstColumn="0" w:lastRowLastColumn="0"/>
        </w:trPr>
        <w:tc>
          <w:tcPr>
            <w:tcW w:w="4675" w:type="dxa"/>
          </w:tcPr>
          <w:p w14:paraId="5476FEFC" w14:textId="381F914D" w:rsidR="005D7432" w:rsidRDefault="005D7432" w:rsidP="00D943F8">
            <w:r>
              <w:t>Event Age</w:t>
            </w:r>
          </w:p>
        </w:tc>
        <w:tc>
          <w:tcPr>
            <w:tcW w:w="4675" w:type="dxa"/>
          </w:tcPr>
          <w:p w14:paraId="7420FB0F" w14:textId="16BA114B" w:rsidR="005D7432" w:rsidRDefault="005D7432" w:rsidP="00D943F8">
            <w:r>
              <w:t>Color</w:t>
            </w:r>
          </w:p>
        </w:tc>
      </w:tr>
      <w:tr w:rsidR="005D7432" w14:paraId="1BA173E9" w14:textId="77777777" w:rsidTr="005D7432">
        <w:trPr>
          <w:cnfStyle w:val="000000100000" w:firstRow="0" w:lastRow="0" w:firstColumn="0" w:lastColumn="0" w:oddVBand="0" w:evenVBand="0" w:oddHBand="1" w:evenHBand="0" w:firstRowFirstColumn="0" w:firstRowLastColumn="0" w:lastRowFirstColumn="0" w:lastRowLastColumn="0"/>
        </w:trPr>
        <w:tc>
          <w:tcPr>
            <w:tcW w:w="4675" w:type="dxa"/>
          </w:tcPr>
          <w:p w14:paraId="004EE235" w14:textId="25755D5A" w:rsidR="005D7432" w:rsidRDefault="005D7432" w:rsidP="00D943F8">
            <w:r>
              <w:t>&lt; 1 hour</w:t>
            </w:r>
          </w:p>
        </w:tc>
        <w:tc>
          <w:tcPr>
            <w:tcW w:w="4675" w:type="dxa"/>
          </w:tcPr>
          <w:p w14:paraId="6D48C459" w14:textId="118A002E" w:rsidR="005D7432" w:rsidRDefault="005D7432" w:rsidP="00D943F8">
            <w:r>
              <w:t>Red</w:t>
            </w:r>
          </w:p>
        </w:tc>
      </w:tr>
      <w:tr w:rsidR="005D7432" w14:paraId="6E8A2FF0" w14:textId="77777777" w:rsidTr="005D7432">
        <w:tc>
          <w:tcPr>
            <w:tcW w:w="4675" w:type="dxa"/>
          </w:tcPr>
          <w:p w14:paraId="1BE870F6" w14:textId="179363E7" w:rsidR="005D7432" w:rsidRDefault="005D7432" w:rsidP="005D7432">
            <w:r>
              <w:t>1 hour or more but &lt; 1 day</w:t>
            </w:r>
          </w:p>
        </w:tc>
        <w:tc>
          <w:tcPr>
            <w:tcW w:w="4675" w:type="dxa"/>
          </w:tcPr>
          <w:p w14:paraId="3F425380" w14:textId="7831DC8B" w:rsidR="005D7432" w:rsidRDefault="005D7432" w:rsidP="00D943F8">
            <w:r>
              <w:t>Orange</w:t>
            </w:r>
          </w:p>
        </w:tc>
      </w:tr>
      <w:tr w:rsidR="005D7432" w14:paraId="26F961AA" w14:textId="77777777" w:rsidTr="005D7432">
        <w:trPr>
          <w:cnfStyle w:val="000000100000" w:firstRow="0" w:lastRow="0" w:firstColumn="0" w:lastColumn="0" w:oddVBand="0" w:evenVBand="0" w:oddHBand="1" w:evenHBand="0" w:firstRowFirstColumn="0" w:firstRowLastColumn="0" w:lastRowFirstColumn="0" w:lastRowLastColumn="0"/>
        </w:trPr>
        <w:tc>
          <w:tcPr>
            <w:tcW w:w="4675" w:type="dxa"/>
          </w:tcPr>
          <w:p w14:paraId="465DED3E" w14:textId="5BB0E492" w:rsidR="005D7432" w:rsidRDefault="005D7432" w:rsidP="00D943F8">
            <w:r>
              <w:t>1 day or more but &lt; 1 week</w:t>
            </w:r>
          </w:p>
        </w:tc>
        <w:tc>
          <w:tcPr>
            <w:tcW w:w="4675" w:type="dxa"/>
          </w:tcPr>
          <w:p w14:paraId="1C634276" w14:textId="3AD26C59" w:rsidR="005D7432" w:rsidRDefault="005D7432" w:rsidP="00D943F8">
            <w:r>
              <w:t>Yellow</w:t>
            </w:r>
          </w:p>
        </w:tc>
      </w:tr>
      <w:tr w:rsidR="005D7432" w14:paraId="52E41197" w14:textId="77777777" w:rsidTr="005D7432">
        <w:tc>
          <w:tcPr>
            <w:tcW w:w="4675" w:type="dxa"/>
          </w:tcPr>
          <w:p w14:paraId="3AC39A5B" w14:textId="189EB7CB" w:rsidR="005D7432" w:rsidRDefault="005D7432" w:rsidP="00D943F8">
            <w:r>
              <w:t>1 week or more</w:t>
            </w:r>
          </w:p>
        </w:tc>
        <w:tc>
          <w:tcPr>
            <w:tcW w:w="4675" w:type="dxa"/>
          </w:tcPr>
          <w:p w14:paraId="7D056441" w14:textId="01EF1017" w:rsidR="005D7432" w:rsidRDefault="005D7432" w:rsidP="00D943F8">
            <w:r>
              <w:t>White</w:t>
            </w:r>
          </w:p>
        </w:tc>
      </w:tr>
    </w:tbl>
    <w:p w14:paraId="2A94DDA4" w14:textId="521246DE" w:rsidR="005D7432" w:rsidRDefault="005D7432" w:rsidP="00D943F8"/>
    <w:p w14:paraId="223580F3" w14:textId="482EC82B" w:rsidR="00796CD8" w:rsidRDefault="00796CD8" w:rsidP="00D943F8">
      <w:r>
        <w:t xml:space="preserve">Hovering over the marker will turn the color green and display basic information about the event.  </w:t>
      </w:r>
    </w:p>
    <w:p w14:paraId="7F02A78D" w14:textId="77777777" w:rsidR="00796CD8" w:rsidRDefault="00D943F8" w:rsidP="00796CD8">
      <w:pPr>
        <w:keepNext/>
      </w:pPr>
      <w:r>
        <w:rPr>
          <w:noProof/>
          <w:lang w:eastAsia="ja-JP"/>
        </w:rPr>
        <w:drawing>
          <wp:inline distT="0" distB="0" distL="0" distR="0" wp14:anchorId="3174E699" wp14:editId="749B17B4">
            <wp:extent cx="3683635" cy="217360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683635" cy="2173605"/>
                    </a:xfrm>
                    <a:prstGeom prst="rect">
                      <a:avLst/>
                    </a:prstGeom>
                    <a:noFill/>
                    <a:ln>
                      <a:noFill/>
                    </a:ln>
                  </pic:spPr>
                </pic:pic>
              </a:graphicData>
            </a:graphic>
          </wp:inline>
        </w:drawing>
      </w:r>
    </w:p>
    <w:p w14:paraId="138318E0" w14:textId="32C3F2BA" w:rsidR="00D943F8" w:rsidRPr="00D943F8" w:rsidRDefault="00796CD8" w:rsidP="00796CD8">
      <w:pPr>
        <w:pStyle w:val="Caption"/>
      </w:pPr>
      <w:r>
        <w:t xml:space="preserve">Figure </w:t>
      </w:r>
      <w:fldSimple w:instr=" SEQ Figure \* ARABIC ">
        <w:r w:rsidR="002C37A3">
          <w:rPr>
            <w:noProof/>
          </w:rPr>
          <w:t>22</w:t>
        </w:r>
      </w:fldSimple>
      <w:r>
        <w:t xml:space="preserve"> Example of hover over event</w:t>
      </w:r>
    </w:p>
    <w:p w14:paraId="59CA09C3" w14:textId="7F9D0452" w:rsidR="00050600" w:rsidRDefault="0072016E" w:rsidP="0085736A">
      <w:r>
        <w:lastRenderedPageBreak/>
        <w:t>Clicking on the marker will open the Event Frame.</w:t>
      </w:r>
    </w:p>
    <w:p w14:paraId="1A2C0BDD" w14:textId="48E5DFFB" w:rsidR="0072016E" w:rsidRDefault="0072016E" w:rsidP="0072016E">
      <w:pPr>
        <w:pStyle w:val="Heading2"/>
      </w:pPr>
      <w:bookmarkStart w:id="102" w:name="_Toc481669197"/>
      <w:r>
        <w:t xml:space="preserve">Event </w:t>
      </w:r>
      <w:r w:rsidR="00FE49C1">
        <w:t>View</w:t>
      </w:r>
      <w:bookmarkEnd w:id="102"/>
    </w:p>
    <w:p w14:paraId="609D545F" w14:textId="70F01BAF" w:rsidR="00FE49C1" w:rsidRDefault="00FE49C1" w:rsidP="00FE49C1">
      <w:r>
        <w:t xml:space="preserve">The </w:t>
      </w:r>
      <w:r w:rsidR="00623B99">
        <w:t>e</w:t>
      </w:r>
      <w:r>
        <w:t xml:space="preserve">vent view can be opened by clicking on an event marker on the map.  The top of the </w:t>
      </w:r>
      <w:r w:rsidR="00623B99">
        <w:t>e</w:t>
      </w:r>
      <w:r>
        <w:t xml:space="preserve">vent window will display basic information about the event; such as the description, origin date, event type, hypocenter, etc. </w:t>
      </w:r>
      <w:r w:rsidR="00623B99">
        <w:t xml:space="preserve"> The bottom part of the event window will display the wave views of the picks associated with each arrival within the event.  Pick times are marked by a green line and label tag indicating the magnitude, </w:t>
      </w:r>
      <w:r w:rsidR="00270EEA">
        <w:t>onset, and phase of the pick. The gray area to either side of the pick mark represents uncertainty.</w:t>
      </w:r>
      <w:r w:rsidR="00473C87">
        <w:t xml:space="preserve">  The toolbar above the picks contain buttons that perform functions similar to that found in other views.  The buttons related to waves are enabled only after a wave is selected.</w:t>
      </w:r>
    </w:p>
    <w:p w14:paraId="221EE9B5" w14:textId="16F878AF" w:rsidR="00FE49C1" w:rsidRDefault="00FE49C1" w:rsidP="00FE49C1"/>
    <w:p w14:paraId="1284D02F" w14:textId="77777777" w:rsidR="00FE49C1" w:rsidRDefault="00FE49C1" w:rsidP="00FE49C1">
      <w:pPr>
        <w:keepNext/>
      </w:pPr>
      <w:r>
        <w:rPr>
          <w:noProof/>
          <w:lang w:eastAsia="ja-JP"/>
        </w:rPr>
        <w:drawing>
          <wp:inline distT="0" distB="0" distL="0" distR="0" wp14:anchorId="4E9B06B0" wp14:editId="1CEC307A">
            <wp:extent cx="5943600" cy="4867275"/>
            <wp:effectExtent l="0" t="0" r="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43600" cy="4867275"/>
                    </a:xfrm>
                    <a:prstGeom prst="rect">
                      <a:avLst/>
                    </a:prstGeom>
                    <a:noFill/>
                    <a:ln>
                      <a:noFill/>
                    </a:ln>
                  </pic:spPr>
                </pic:pic>
              </a:graphicData>
            </a:graphic>
          </wp:inline>
        </w:drawing>
      </w:r>
    </w:p>
    <w:p w14:paraId="67259023" w14:textId="114E0F54" w:rsidR="00315406" w:rsidRPr="000C44D1" w:rsidRDefault="00FE49C1" w:rsidP="000C44D1">
      <w:pPr>
        <w:pStyle w:val="Caption"/>
      </w:pPr>
      <w:r>
        <w:t xml:space="preserve">Figure </w:t>
      </w:r>
      <w:fldSimple w:instr=" SEQ Figure \* ARABIC ">
        <w:r w:rsidR="002C37A3">
          <w:rPr>
            <w:noProof/>
          </w:rPr>
          <w:t>23</w:t>
        </w:r>
      </w:fldSimple>
      <w:r>
        <w:t xml:space="preserve"> Event Frame</w:t>
      </w:r>
    </w:p>
    <w:p w14:paraId="62E2FC7D" w14:textId="77777777" w:rsidR="000922BD" w:rsidRDefault="000922BD" w:rsidP="000922BD">
      <w:pPr>
        <w:pStyle w:val="Heading1"/>
      </w:pPr>
      <w:bookmarkStart w:id="103" w:name="_Toc481669198"/>
      <w:r>
        <w:lastRenderedPageBreak/>
        <w:t>Menus</w:t>
      </w:r>
      <w:bookmarkEnd w:id="103"/>
    </w:p>
    <w:p w14:paraId="38FD3ABA" w14:textId="77777777" w:rsidR="000922BD" w:rsidRDefault="000922BD" w:rsidP="000922BD">
      <w:pPr>
        <w:pStyle w:val="Heading2"/>
      </w:pPr>
      <w:bookmarkStart w:id="104" w:name="_Toc481669199"/>
      <w:r>
        <w:t>File</w:t>
      </w:r>
      <w:bookmarkEnd w:id="104"/>
    </w:p>
    <w:p w14:paraId="65C2B9F3" w14:textId="77777777" w:rsidR="000922BD" w:rsidRDefault="000922BD" w:rsidP="000922BD">
      <w:pPr>
        <w:pStyle w:val="ListParagraph"/>
        <w:numPr>
          <w:ilvl w:val="0"/>
          <w:numId w:val="22"/>
        </w:numPr>
      </w:pPr>
      <w:r w:rsidRPr="005143B2">
        <w:rPr>
          <w:rFonts w:asciiTheme="majorHAnsi" w:hAnsiTheme="majorHAnsi" w:cstheme="majorHAnsi"/>
        </w:rPr>
        <w:t>Open File…</w:t>
      </w:r>
      <w:r w:rsidRPr="005143B2">
        <w:rPr>
          <w:b/>
        </w:rPr>
        <w:t xml:space="preserve"> </w:t>
      </w:r>
      <w:r>
        <w:t>(</w:t>
      </w:r>
      <w:r w:rsidRPr="007C4E97">
        <w:rPr>
          <w:rFonts w:asciiTheme="majorHAnsi" w:hAnsiTheme="majorHAnsi" w:cstheme="majorHAnsi"/>
        </w:rPr>
        <w:t>Ctrl-</w:t>
      </w:r>
      <w:r>
        <w:rPr>
          <w:rFonts w:asciiTheme="majorHAnsi" w:hAnsiTheme="majorHAnsi" w:cstheme="majorHAnsi"/>
        </w:rPr>
        <w:t>O</w:t>
      </w:r>
      <w:r>
        <w:t xml:space="preserve">) </w:t>
      </w:r>
      <w:r w:rsidRPr="0046321F">
        <w:rPr>
          <w:rFonts w:cstheme="minorHAnsi"/>
        </w:rPr>
        <w:t>Allow user to</w:t>
      </w:r>
      <w:r>
        <w:rPr>
          <w:b/>
        </w:rPr>
        <w:t xml:space="preserve"> </w:t>
      </w:r>
      <w:r>
        <w:t>open a wave as data source from a file. Supported formats are SAC, SEED, miniSEED, SEISAN, and Matlab-readable text file.</w:t>
      </w:r>
    </w:p>
    <w:p w14:paraId="7A648AF2" w14:textId="77777777" w:rsidR="000922BD" w:rsidRDefault="000922BD" w:rsidP="000922BD">
      <w:pPr>
        <w:pStyle w:val="ListParagraph"/>
        <w:numPr>
          <w:ilvl w:val="0"/>
          <w:numId w:val="22"/>
        </w:numPr>
      </w:pPr>
      <w:r w:rsidRPr="005143B2">
        <w:rPr>
          <w:rFonts w:asciiTheme="majorHAnsi" w:hAnsiTheme="majorHAnsi" w:cstheme="majorHAnsi"/>
        </w:rPr>
        <w:t>Close File</w:t>
      </w:r>
      <w:r>
        <w:rPr>
          <w:rFonts w:asciiTheme="majorHAnsi" w:hAnsiTheme="majorHAnsi" w:cstheme="majorHAnsi"/>
        </w:rPr>
        <w:t xml:space="preserve"> </w:t>
      </w:r>
      <w:r>
        <w:t>Closes all file based data sources.</w:t>
      </w:r>
    </w:p>
    <w:p w14:paraId="7E3366CA" w14:textId="77777777" w:rsidR="000922BD" w:rsidRDefault="000922BD" w:rsidP="000922BD">
      <w:pPr>
        <w:pStyle w:val="ListParagraph"/>
        <w:numPr>
          <w:ilvl w:val="0"/>
          <w:numId w:val="22"/>
        </w:numPr>
      </w:pPr>
      <w:r w:rsidRPr="0046321F">
        <w:rPr>
          <w:rFonts w:asciiTheme="majorHAnsi" w:hAnsiTheme="majorHAnsi" w:cstheme="majorHAnsi"/>
        </w:rPr>
        <w:t>Clear cache</w:t>
      </w:r>
      <w:r>
        <w:t xml:space="preserve"> (</w:t>
      </w:r>
      <w:r w:rsidRPr="007C4E97">
        <w:rPr>
          <w:rFonts w:asciiTheme="majorHAnsi" w:hAnsiTheme="majorHAnsi" w:cstheme="majorHAnsi"/>
        </w:rPr>
        <w:t>Ctrl-</w:t>
      </w:r>
      <w:r>
        <w:rPr>
          <w:rFonts w:asciiTheme="majorHAnsi" w:hAnsiTheme="majorHAnsi" w:cstheme="majorHAnsi"/>
        </w:rPr>
        <w:t>F12</w:t>
      </w:r>
      <w:r>
        <w:t>) Empty cache.</w:t>
      </w:r>
    </w:p>
    <w:p w14:paraId="14FB3D69" w14:textId="77777777" w:rsidR="000922BD" w:rsidRDefault="000922BD" w:rsidP="000922BD">
      <w:pPr>
        <w:pStyle w:val="ListParagraph"/>
        <w:numPr>
          <w:ilvl w:val="0"/>
          <w:numId w:val="22"/>
        </w:numPr>
      </w:pPr>
      <w:r w:rsidRPr="0046321F">
        <w:rPr>
          <w:rFonts w:asciiTheme="majorHAnsi" w:hAnsiTheme="majorHAnsi" w:cstheme="majorHAnsi"/>
        </w:rPr>
        <w:t>Import Event…</w:t>
      </w:r>
      <w:r>
        <w:t xml:space="preserve"> (</w:t>
      </w:r>
      <w:r w:rsidRPr="007C4E97">
        <w:rPr>
          <w:rFonts w:asciiTheme="majorHAnsi" w:hAnsiTheme="majorHAnsi" w:cstheme="majorHAnsi"/>
        </w:rPr>
        <w:t>Ctrl-</w:t>
      </w:r>
      <w:r>
        <w:rPr>
          <w:rFonts w:asciiTheme="majorHAnsi" w:hAnsiTheme="majorHAnsi" w:cstheme="majorHAnsi"/>
        </w:rPr>
        <w:t>I</w:t>
      </w:r>
      <w:r>
        <w:t xml:space="preserve">) Allow user to open a QuakeML event file for display on the map. </w:t>
      </w:r>
    </w:p>
    <w:p w14:paraId="056F9986" w14:textId="77777777" w:rsidR="000922BD" w:rsidRDefault="000922BD" w:rsidP="000922BD">
      <w:pPr>
        <w:pStyle w:val="ListParagraph"/>
        <w:numPr>
          <w:ilvl w:val="0"/>
          <w:numId w:val="22"/>
        </w:numPr>
      </w:pPr>
      <w:r w:rsidRPr="00875E25">
        <w:rPr>
          <w:rFonts w:asciiTheme="majorHAnsi" w:hAnsiTheme="majorHAnsi" w:cstheme="majorHAnsi"/>
        </w:rPr>
        <w:t>Options…</w:t>
      </w:r>
      <w:r>
        <w:t xml:space="preserve"> Opens the Options dialog window. </w:t>
      </w:r>
    </w:p>
    <w:p w14:paraId="25615BE2" w14:textId="77777777" w:rsidR="000922BD" w:rsidRDefault="000922BD" w:rsidP="000922BD">
      <w:pPr>
        <w:pStyle w:val="ListParagraph"/>
        <w:numPr>
          <w:ilvl w:val="0"/>
          <w:numId w:val="22"/>
        </w:numPr>
      </w:pPr>
      <w:r w:rsidRPr="001C2DD5">
        <w:rPr>
          <w:rFonts w:asciiTheme="majorHAnsi" w:hAnsiTheme="majorHAnsi" w:cstheme="majorHAnsi"/>
        </w:rPr>
        <w:t>Exit</w:t>
      </w:r>
      <w:r>
        <w:t xml:space="preserve"> Closes the application.</w:t>
      </w:r>
    </w:p>
    <w:p w14:paraId="230EBB67" w14:textId="03490B85" w:rsidR="000922BD" w:rsidRDefault="000922BD" w:rsidP="000922BD">
      <w:pPr>
        <w:pStyle w:val="Heading3"/>
      </w:pPr>
      <w:bookmarkStart w:id="105" w:name="_Toc481669200"/>
      <w:r>
        <w:lastRenderedPageBreak/>
        <w:t>Options</w:t>
      </w:r>
      <w:bookmarkEnd w:id="105"/>
    </w:p>
    <w:p w14:paraId="07383125" w14:textId="27F980A9" w:rsidR="000922BD" w:rsidRDefault="006F19D3" w:rsidP="00857ED3">
      <w:pPr>
        <w:pStyle w:val="Heading4"/>
        <w:rPr>
          <w:noProof/>
          <w:lang w:eastAsia="ja-JP"/>
        </w:rPr>
      </w:pPr>
      <w:r>
        <w:rPr>
          <w:noProof/>
          <w:lang w:eastAsia="ja-JP"/>
        </w:rPr>
        <mc:AlternateContent>
          <mc:Choice Requires="wps">
            <w:drawing>
              <wp:anchor distT="0" distB="0" distL="114300" distR="114300" simplePos="0" relativeHeight="251664384" behindDoc="0" locked="0" layoutInCell="1" allowOverlap="1" wp14:anchorId="29C995B5" wp14:editId="26E5B6D2">
                <wp:simplePos x="0" y="0"/>
                <wp:positionH relativeFrom="column">
                  <wp:posOffset>94615</wp:posOffset>
                </wp:positionH>
                <wp:positionV relativeFrom="paragraph">
                  <wp:posOffset>6102350</wp:posOffset>
                </wp:positionV>
                <wp:extent cx="3352800" cy="635"/>
                <wp:effectExtent l="0" t="0" r="0" b="0"/>
                <wp:wrapSquare wrapText="bothSides"/>
                <wp:docPr id="114" name="Text Box 114"/>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3FC9A991" w14:textId="7152351C" w:rsidR="006F19D3" w:rsidRPr="00B34611" w:rsidRDefault="006F19D3" w:rsidP="006F19D3">
                            <w:pPr>
                              <w:pStyle w:val="Caption"/>
                              <w:rPr>
                                <w:noProof/>
                              </w:rPr>
                            </w:pPr>
                            <w:r>
                              <w:t xml:space="preserve">Figure </w:t>
                            </w:r>
                            <w:fldSimple w:instr=" SEQ Figure \* ARABIC ">
                              <w:r w:rsidR="002C37A3">
                                <w:rPr>
                                  <w:noProof/>
                                </w:rPr>
                                <w:t>24</w:t>
                              </w:r>
                            </w:fldSimple>
                            <w:r>
                              <w:t xml:space="preserve"> Options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995B5" id="Text Box 114" o:spid="_x0000_s1027" type="#_x0000_t202" style="position:absolute;left:0;text-align:left;margin-left:7.45pt;margin-top:480.5pt;width:26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" stroked="f">
                <v:textbox style="mso-fit-shape-to-text:t" inset="0,0,0,0">
                  <w:txbxContent>
                    <w:p w14:paraId="3FC9A991" w14:textId="7152351C" w:rsidR="006F19D3" w:rsidRPr="00B34611" w:rsidRDefault="006F19D3" w:rsidP="006F19D3">
                      <w:pPr>
                        <w:pStyle w:val="Caption"/>
                        <w:rPr>
                          <w:noProof/>
                        </w:rPr>
                      </w:pPr>
                      <w:r>
                        <w:t xml:space="preserve">Figure </w:t>
                      </w:r>
                      <w:fldSimple w:instr=" SEQ Figure \* ARABIC ">
                        <w:r w:rsidR="002C37A3">
                          <w:rPr>
                            <w:noProof/>
                          </w:rPr>
                          <w:t>24</w:t>
                        </w:r>
                      </w:fldSimple>
                      <w:r>
                        <w:t xml:space="preserve"> Options dialog</w:t>
                      </w:r>
                    </w:p>
                  </w:txbxContent>
                </v:textbox>
                <w10:wrap type="square"/>
              </v:shape>
            </w:pict>
          </mc:Fallback>
        </mc:AlternateContent>
      </w:r>
      <w:r w:rsidR="00BA599A">
        <w:rPr>
          <w:noProof/>
          <w:lang w:eastAsia="ja-JP"/>
        </w:rPr>
        <w:drawing>
          <wp:anchor distT="0" distB="0" distL="114300" distR="114300" simplePos="0" relativeHeight="251662336" behindDoc="0" locked="0" layoutInCell="1" allowOverlap="1" wp14:anchorId="0BCE2F7C" wp14:editId="67DED440">
            <wp:simplePos x="0" y="0"/>
            <wp:positionH relativeFrom="column">
              <wp:posOffset>94891</wp:posOffset>
            </wp:positionH>
            <wp:positionV relativeFrom="paragraph">
              <wp:posOffset>92171</wp:posOffset>
            </wp:positionV>
            <wp:extent cx="3352800" cy="59531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extLst>
                        <a:ext uri="{28A0092B-C50C-407E-A947-70E740481C1C}">
                          <a14:useLocalDpi xmlns:a14="http://schemas.microsoft.com/office/drawing/2010/main" val="0"/>
                        </a:ext>
                      </a:extLst>
                    </a:blip>
                    <a:stretch>
                      <a:fillRect/>
                    </a:stretch>
                  </pic:blipFill>
                  <pic:spPr>
                    <a:xfrm>
                      <a:off x="0" y="0"/>
                      <a:ext cx="3352800" cy="5953125"/>
                    </a:xfrm>
                    <a:prstGeom prst="rect">
                      <a:avLst/>
                    </a:prstGeom>
                  </pic:spPr>
                </pic:pic>
              </a:graphicData>
            </a:graphic>
            <wp14:sizeRelH relativeFrom="page">
              <wp14:pctWidth>0</wp14:pctWidth>
            </wp14:sizeRelH>
            <wp14:sizeRelV relativeFrom="page">
              <wp14:pctHeight>0</wp14:pctHeight>
            </wp14:sizeRelV>
          </wp:anchor>
        </w:drawing>
      </w:r>
      <w:r w:rsidR="000922BD" w:rsidRPr="00861E4D">
        <w:rPr>
          <w:noProof/>
          <w:lang w:eastAsia="ja-JP"/>
        </w:rPr>
        <w:t>Time Zone</w:t>
      </w:r>
    </w:p>
    <w:p w14:paraId="11C1F9F0" w14:textId="40887F3F" w:rsidR="000922BD" w:rsidRDefault="000922BD" w:rsidP="000922BD">
      <w:pPr>
        <w:keepNext/>
        <w:rPr>
          <w:noProof/>
          <w:lang w:eastAsia="ja-JP"/>
        </w:rPr>
      </w:pPr>
      <w:r>
        <w:rPr>
          <w:noProof/>
          <w:lang w:eastAsia="ja-JP"/>
        </w:rPr>
        <w:t>If a connection to a wave source has time zone metadata (such as in the case of connection to AVO Winston Server), checking the ‘</w:t>
      </w:r>
      <w:r w:rsidRPr="00861E4D">
        <w:rPr>
          <w:rFonts w:asciiTheme="majorHAnsi" w:hAnsiTheme="majorHAnsi" w:cstheme="majorHAnsi"/>
          <w:noProof/>
          <w:lang w:eastAsia="ja-JP"/>
        </w:rPr>
        <w:t>Use instrument time zone if available</w:t>
      </w:r>
      <w:r>
        <w:rPr>
          <w:noProof/>
          <w:lang w:eastAsia="ja-JP"/>
        </w:rPr>
        <w:t>’ box will do as the name suggests. If the instrument time zone is not available via the metadata, it is possible to use the machine time zone or select one manually.</w:t>
      </w:r>
    </w:p>
    <w:p w14:paraId="0CE196BC" w14:textId="7D1E3703" w:rsidR="000922BD" w:rsidRPr="000922BD" w:rsidRDefault="000922BD" w:rsidP="00857ED3">
      <w:pPr>
        <w:pStyle w:val="Heading4"/>
        <w:rPr>
          <w:noProof/>
          <w:lang w:eastAsia="ja-JP"/>
        </w:rPr>
      </w:pPr>
      <w:bookmarkStart w:id="106" w:name="_Ref481659098"/>
      <w:r w:rsidRPr="000922BD">
        <w:rPr>
          <w:noProof/>
          <w:lang w:eastAsia="ja-JP"/>
        </w:rPr>
        <w:t>Duration Magnitude</w:t>
      </w:r>
      <w:bookmarkEnd w:id="106"/>
    </w:p>
    <w:p w14:paraId="0B317770" w14:textId="084F5A25" w:rsidR="000922BD" w:rsidRDefault="000922BD" w:rsidP="000922BD">
      <w:pPr>
        <w:keepNext/>
        <w:rPr>
          <w:noProof/>
          <w:lang w:eastAsia="ja-JP"/>
        </w:rPr>
      </w:pPr>
      <w:r>
        <w:rPr>
          <w:noProof/>
          <w:lang w:eastAsia="ja-JP"/>
        </w:rPr>
        <w:t>Users must opt in to be able to select duration and perform magnitude calculations in helicorder view.</w:t>
      </w:r>
      <w:r w:rsidR="0069497B">
        <w:rPr>
          <w:noProof/>
          <w:lang w:eastAsia="ja-JP"/>
        </w:rPr>
        <w:t xml:space="preserve"> When enabled, users can place markers on the wave panel by left clicking on it. The duration magnitude is then displayed at the end of the first line in the status bar at the bottom of the helicorder.</w:t>
      </w:r>
    </w:p>
    <w:p w14:paraId="6741DFAE" w14:textId="3CC30FE5" w:rsidR="00031541" w:rsidRPr="00031541" w:rsidRDefault="00031541" w:rsidP="00857ED3">
      <w:pPr>
        <w:pStyle w:val="Heading4"/>
        <w:rPr>
          <w:noProof/>
          <w:lang w:eastAsia="ja-JP"/>
        </w:rPr>
      </w:pPr>
      <w:r w:rsidRPr="00031541">
        <w:rPr>
          <w:noProof/>
          <w:lang w:eastAsia="ja-JP"/>
        </w:rPr>
        <w:t>S-P Distance</w:t>
      </w:r>
    </w:p>
    <w:p w14:paraId="22458E39" w14:textId="69DA59BA" w:rsidR="00031541" w:rsidRDefault="00031541" w:rsidP="000922BD">
      <w:pPr>
        <w:keepNext/>
        <w:rPr>
          <w:noProof/>
          <w:lang w:eastAsia="ja-JP"/>
        </w:rPr>
      </w:pPr>
      <w:r>
        <w:rPr>
          <w:noProof/>
          <w:lang w:eastAsia="ja-JP"/>
        </w:rPr>
        <w:t xml:space="preserve">The P-velocity configured here will be used to calculate S-P distance when in </w:t>
      </w:r>
      <w:r w:rsidR="007E048E">
        <w:rPr>
          <w:noProof/>
          <w:lang w:eastAsia="ja-JP"/>
        </w:rPr>
        <w:lastRenderedPageBreak/>
        <w:t>p</w:t>
      </w:r>
      <w:r>
        <w:rPr>
          <w:noProof/>
          <w:lang w:eastAsia="ja-JP"/>
        </w:rPr>
        <w:t>ick Mode and users have selected P and S times.</w:t>
      </w:r>
    </w:p>
    <w:p w14:paraId="49427022" w14:textId="784A22EB" w:rsidR="00031541" w:rsidRPr="00031541" w:rsidRDefault="00031541" w:rsidP="00857ED3">
      <w:pPr>
        <w:pStyle w:val="Heading4"/>
        <w:rPr>
          <w:noProof/>
          <w:lang w:eastAsia="ja-JP"/>
        </w:rPr>
      </w:pPr>
      <w:r w:rsidRPr="00031541">
        <w:rPr>
          <w:noProof/>
          <w:lang w:eastAsia="ja-JP"/>
        </w:rPr>
        <w:t>Maps</w:t>
      </w:r>
    </w:p>
    <w:p w14:paraId="4F2A952B" w14:textId="72BC0622" w:rsidR="00031541" w:rsidRDefault="00E96E8F" w:rsidP="000922BD">
      <w:pPr>
        <w:keepNext/>
        <w:rPr>
          <w:noProof/>
          <w:lang w:eastAsia="ja-JP"/>
        </w:rPr>
      </w:pPr>
      <w:r>
        <w:rPr>
          <w:noProof/>
          <w:lang w:eastAsia="ja-JP"/>
        </w:rPr>
        <w:t xml:space="preserve">Users have the option of using local Map Packs (see section </w:t>
      </w:r>
      <w:r>
        <w:rPr>
          <w:noProof/>
          <w:lang w:eastAsia="ja-JP"/>
        </w:rPr>
        <w:fldChar w:fldCharType="begin"/>
      </w:r>
      <w:r>
        <w:rPr>
          <w:noProof/>
          <w:lang w:eastAsia="ja-JP"/>
        </w:rPr>
        <w:instrText xml:space="preserve"> REF _Ref481656375 \r \h </w:instrText>
      </w:r>
      <w:r>
        <w:rPr>
          <w:noProof/>
          <w:lang w:eastAsia="ja-JP"/>
        </w:rPr>
      </w:r>
      <w:r>
        <w:rPr>
          <w:noProof/>
          <w:lang w:eastAsia="ja-JP"/>
        </w:rPr>
        <w:fldChar w:fldCharType="separate"/>
      </w:r>
      <w:r>
        <w:rPr>
          <w:noProof/>
          <w:lang w:eastAsia="ja-JP"/>
        </w:rPr>
        <w:t>10.9</w:t>
      </w:r>
      <w:r>
        <w:rPr>
          <w:noProof/>
          <w:lang w:eastAsia="ja-JP"/>
        </w:rPr>
        <w:fldChar w:fldCharType="end"/>
      </w:r>
      <w:r>
        <w:rPr>
          <w:noProof/>
          <w:lang w:eastAsia="ja-JP"/>
        </w:rPr>
        <w:t xml:space="preserve">) or a Web Map Service (WMS). </w:t>
      </w:r>
      <w:r w:rsidR="00D04555">
        <w:rPr>
          <w:noProof/>
          <w:lang w:eastAsia="ja-JP"/>
        </w:rPr>
        <w:t>If using WMS the map type can be selected from the drop down, which changes the server URL.</w:t>
      </w:r>
      <w:r w:rsidR="00E82780">
        <w:rPr>
          <w:noProof/>
          <w:lang w:eastAsia="ja-JP"/>
        </w:rPr>
        <w:t xml:space="preserve"> Users may optionally configure the server, layer, and styles options to another service if desired.</w:t>
      </w:r>
    </w:p>
    <w:p w14:paraId="103AC907" w14:textId="304F778F" w:rsidR="00031541" w:rsidRPr="00031541" w:rsidRDefault="00031541" w:rsidP="00857ED3">
      <w:pPr>
        <w:pStyle w:val="Heading4"/>
        <w:rPr>
          <w:noProof/>
          <w:lang w:eastAsia="ja-JP"/>
        </w:rPr>
      </w:pPr>
      <w:r w:rsidRPr="00031541">
        <w:rPr>
          <w:noProof/>
          <w:lang w:eastAsia="ja-JP"/>
        </w:rPr>
        <w:t>Other</w:t>
      </w:r>
    </w:p>
    <w:p w14:paraId="599E2714" w14:textId="3B1B6891" w:rsidR="000922BD" w:rsidRDefault="00D722B8" w:rsidP="000922BD">
      <w:pPr>
        <w:keepNext/>
        <w:rPr>
          <w:noProof/>
          <w:lang w:eastAsia="ja-JP"/>
        </w:rPr>
      </w:pPr>
      <w:r>
        <w:rPr>
          <w:noProof/>
          <w:lang w:eastAsia="ja-JP"/>
        </w:rPr>
        <w:t xml:space="preserve">Selecting the </w:t>
      </w:r>
      <w:r w:rsidRPr="00D722B8">
        <w:rPr>
          <w:rFonts w:asciiTheme="majorHAnsi" w:hAnsiTheme="majorHAnsi" w:cstheme="majorHAnsi"/>
          <w:noProof/>
          <w:lang w:eastAsia="ja-JP"/>
        </w:rPr>
        <w:t>Large Helicorder Cursor</w:t>
      </w:r>
      <w:r>
        <w:rPr>
          <w:noProof/>
          <w:lang w:eastAsia="ja-JP"/>
        </w:rPr>
        <w:t xml:space="preserve"> checkbox will make the cursor over the helicorder bigger and red for better visibility.</w:t>
      </w:r>
    </w:p>
    <w:p w14:paraId="076CDE88" w14:textId="77777777" w:rsidR="000922BD" w:rsidRPr="005143B2" w:rsidRDefault="000922BD" w:rsidP="000922BD">
      <w:pPr>
        <w:pStyle w:val="Heading2"/>
      </w:pPr>
      <w:bookmarkStart w:id="107" w:name="_Toc481669201"/>
      <w:r>
        <w:t>Layout</w:t>
      </w:r>
      <w:bookmarkEnd w:id="107"/>
    </w:p>
    <w:p w14:paraId="76A1ADFE" w14:textId="77777777" w:rsidR="000922BD" w:rsidRDefault="000922BD" w:rsidP="000922BD">
      <w:r>
        <w:t xml:space="preserve">A layout is a saved SWARM configuration that can be quickly reopened, either from the SWARM menu or via the command line. </w:t>
      </w:r>
    </w:p>
    <w:p w14:paraId="339CD805" w14:textId="77777777" w:rsidR="000922BD" w:rsidRDefault="000922BD" w:rsidP="000922BD">
      <w:pPr>
        <w:pStyle w:val="ListParagraph"/>
        <w:numPr>
          <w:ilvl w:val="0"/>
          <w:numId w:val="23"/>
        </w:numPr>
      </w:pPr>
      <w:r w:rsidRPr="004D4019">
        <w:rPr>
          <w:rFonts w:asciiTheme="majorHAnsi" w:hAnsiTheme="majorHAnsi" w:cstheme="majorHAnsi"/>
        </w:rPr>
        <w:t>Save Layout…</w:t>
      </w:r>
      <w:r>
        <w:t xml:space="preserve"> (</w:t>
      </w:r>
      <w:r w:rsidRPr="007C4E97">
        <w:rPr>
          <w:rFonts w:asciiTheme="majorHAnsi" w:hAnsiTheme="majorHAnsi" w:cstheme="majorHAnsi"/>
        </w:rPr>
        <w:t>Ctrl-</w:t>
      </w:r>
      <w:r>
        <w:rPr>
          <w:rFonts w:asciiTheme="majorHAnsi" w:hAnsiTheme="majorHAnsi" w:cstheme="majorHAnsi"/>
        </w:rPr>
        <w:t>L</w:t>
      </w:r>
      <w:r>
        <w:t xml:space="preserve">) Saves current layout. </w:t>
      </w:r>
    </w:p>
    <w:p w14:paraId="2317FD47" w14:textId="77777777" w:rsidR="000922BD" w:rsidRDefault="000922BD" w:rsidP="000922BD">
      <w:pPr>
        <w:pStyle w:val="ListParagraph"/>
        <w:numPr>
          <w:ilvl w:val="0"/>
          <w:numId w:val="23"/>
        </w:numPr>
      </w:pPr>
      <w:r w:rsidRPr="004D4019">
        <w:rPr>
          <w:rFonts w:asciiTheme="majorHAnsi" w:hAnsiTheme="majorHAnsi" w:cstheme="majorHAnsi"/>
        </w:rPr>
        <w:t>Overwrite Last Layout</w:t>
      </w:r>
      <w:r>
        <w:t xml:space="preserve"> (</w:t>
      </w:r>
      <w:r w:rsidRPr="007C4E97">
        <w:rPr>
          <w:rFonts w:asciiTheme="majorHAnsi" w:hAnsiTheme="majorHAnsi" w:cstheme="majorHAnsi"/>
        </w:rPr>
        <w:t>Ctrl-</w:t>
      </w:r>
      <w:r>
        <w:rPr>
          <w:rFonts w:asciiTheme="majorHAnsi" w:hAnsiTheme="majorHAnsi" w:cstheme="majorHAnsi"/>
        </w:rPr>
        <w:t>Shift-L</w:t>
      </w:r>
      <w:r>
        <w:t>) Overwrite previously saved layout with current layout.</w:t>
      </w:r>
    </w:p>
    <w:p w14:paraId="6A5C4EE1" w14:textId="77777777" w:rsidR="000922BD" w:rsidRDefault="000922BD" w:rsidP="000922BD">
      <w:pPr>
        <w:pStyle w:val="ListParagraph"/>
        <w:numPr>
          <w:ilvl w:val="0"/>
          <w:numId w:val="23"/>
        </w:numPr>
      </w:pPr>
      <w:r w:rsidRPr="004D4019">
        <w:rPr>
          <w:rFonts w:asciiTheme="majorHAnsi" w:hAnsiTheme="majorHAnsi" w:cstheme="majorHAnsi"/>
        </w:rPr>
        <w:t>Remove Layout…</w:t>
      </w:r>
      <w:r>
        <w:t xml:space="preserve"> Allows user to select a layout to remove.</w:t>
      </w:r>
    </w:p>
    <w:p w14:paraId="724AEF84" w14:textId="77777777" w:rsidR="000922BD" w:rsidRDefault="000922BD" w:rsidP="000922BD">
      <w:r>
        <w:t xml:space="preserve">Saved layouts are shown at the bottom of the Layout menu and can be selected.  The Layout </w:t>
      </w:r>
      <w:r w:rsidRPr="001C6AB9">
        <w:rPr>
          <w:rFonts w:asciiTheme="majorHAnsi" w:hAnsiTheme="majorHAnsi" w:cstheme="majorHAnsi"/>
        </w:rPr>
        <w:t>Augustine</w:t>
      </w:r>
      <w:r>
        <w:t xml:space="preserve"> is provided by default as an example.</w:t>
      </w:r>
    </w:p>
    <w:p w14:paraId="3FD39CBB" w14:textId="77777777" w:rsidR="000922BD" w:rsidRDefault="000922BD" w:rsidP="000922BD">
      <w:pPr>
        <w:pStyle w:val="Heading2"/>
      </w:pPr>
      <w:bookmarkStart w:id="108" w:name="_Toc481669202"/>
      <w:r>
        <w:t>Window</w:t>
      </w:r>
      <w:bookmarkEnd w:id="108"/>
    </w:p>
    <w:p w14:paraId="34307C7D" w14:textId="77777777" w:rsidR="000922BD" w:rsidRDefault="000922BD" w:rsidP="000922BD">
      <w:pPr>
        <w:pStyle w:val="ListParagraph"/>
        <w:numPr>
          <w:ilvl w:val="0"/>
          <w:numId w:val="24"/>
        </w:numPr>
      </w:pPr>
      <w:r w:rsidRPr="004D4019">
        <w:rPr>
          <w:rFonts w:asciiTheme="majorHAnsi" w:hAnsiTheme="majorHAnsi" w:cstheme="majorHAnsi"/>
        </w:rPr>
        <w:t>Data Chooser</w:t>
      </w:r>
      <w:r>
        <w:t xml:space="preserve"> (</w:t>
      </w:r>
      <w:r w:rsidRPr="007C4E97">
        <w:rPr>
          <w:rFonts w:asciiTheme="majorHAnsi" w:hAnsiTheme="majorHAnsi" w:cstheme="majorHAnsi"/>
        </w:rPr>
        <w:t>Ctrl-D</w:t>
      </w:r>
      <w:r>
        <w:t>) Hide or unhide Data Chooser window.</w:t>
      </w:r>
    </w:p>
    <w:p w14:paraId="432496FC" w14:textId="77777777" w:rsidR="000922BD" w:rsidRDefault="000922BD" w:rsidP="000922BD">
      <w:pPr>
        <w:pStyle w:val="ListParagraph"/>
        <w:numPr>
          <w:ilvl w:val="0"/>
          <w:numId w:val="24"/>
        </w:numPr>
      </w:pPr>
      <w:r w:rsidRPr="004D4019">
        <w:rPr>
          <w:rFonts w:asciiTheme="majorHAnsi" w:hAnsiTheme="majorHAnsi" w:cstheme="majorHAnsi"/>
        </w:rPr>
        <w:t>Wave Clipboard</w:t>
      </w:r>
      <w:r>
        <w:t xml:space="preserve"> (</w:t>
      </w:r>
      <w:r w:rsidRPr="007C4E97">
        <w:rPr>
          <w:rFonts w:asciiTheme="majorHAnsi" w:hAnsiTheme="majorHAnsi" w:cstheme="majorHAnsi"/>
        </w:rPr>
        <w:t>Ctrl-W</w:t>
      </w:r>
      <w:r>
        <w:t>) Hide or unhide Wave Clipboard window.</w:t>
      </w:r>
    </w:p>
    <w:p w14:paraId="6DC117A3" w14:textId="77777777" w:rsidR="000922BD" w:rsidRDefault="000922BD" w:rsidP="000922BD">
      <w:pPr>
        <w:pStyle w:val="ListParagraph"/>
        <w:numPr>
          <w:ilvl w:val="0"/>
          <w:numId w:val="24"/>
        </w:numPr>
      </w:pPr>
      <w:r w:rsidRPr="004D4019">
        <w:rPr>
          <w:rFonts w:asciiTheme="majorHAnsi" w:hAnsiTheme="majorHAnsi" w:cstheme="majorHAnsi"/>
        </w:rPr>
        <w:t>Map</w:t>
      </w:r>
      <w:r>
        <w:t xml:space="preserve"> (</w:t>
      </w:r>
      <w:r w:rsidRPr="007C4E97">
        <w:rPr>
          <w:rFonts w:asciiTheme="majorHAnsi" w:hAnsiTheme="majorHAnsi" w:cstheme="majorHAnsi"/>
        </w:rPr>
        <w:t>Ctrl-M</w:t>
      </w:r>
      <w:r>
        <w:t>) Hide or unhide Map window.</w:t>
      </w:r>
    </w:p>
    <w:p w14:paraId="23B4BD1B" w14:textId="77777777" w:rsidR="000922BD" w:rsidRDefault="000922BD" w:rsidP="000922BD">
      <w:pPr>
        <w:pStyle w:val="ListParagraph"/>
        <w:numPr>
          <w:ilvl w:val="0"/>
          <w:numId w:val="24"/>
        </w:numPr>
      </w:pPr>
      <w:r w:rsidRPr="004D4019">
        <w:rPr>
          <w:rFonts w:asciiTheme="majorHAnsi" w:hAnsiTheme="majorHAnsi" w:cstheme="majorHAnsi"/>
        </w:rPr>
        <w:t>Bring Map to Front</w:t>
      </w:r>
      <w:r>
        <w:rPr>
          <w:rFonts w:asciiTheme="majorHAnsi" w:hAnsiTheme="majorHAnsi" w:cstheme="majorHAnsi"/>
        </w:rPr>
        <w:t xml:space="preserve"> </w:t>
      </w:r>
      <w:r>
        <w:t>(</w:t>
      </w:r>
      <w:r>
        <w:rPr>
          <w:rFonts w:asciiTheme="majorHAnsi" w:hAnsiTheme="majorHAnsi" w:cstheme="majorHAnsi"/>
        </w:rPr>
        <w:t>M</w:t>
      </w:r>
      <w:r>
        <w:t>) If map is hidden behind other windows, it brings it to the forefront.</w:t>
      </w:r>
    </w:p>
    <w:p w14:paraId="67C77612" w14:textId="77777777" w:rsidR="000922BD" w:rsidRDefault="000922BD" w:rsidP="000922BD">
      <w:pPr>
        <w:pStyle w:val="ListParagraph"/>
        <w:numPr>
          <w:ilvl w:val="0"/>
          <w:numId w:val="24"/>
        </w:numPr>
      </w:pPr>
      <w:r w:rsidRPr="004D4019">
        <w:rPr>
          <w:rFonts w:asciiTheme="majorHAnsi" w:hAnsiTheme="majorHAnsi" w:cstheme="majorHAnsi"/>
        </w:rPr>
        <w:t>Tile Helicorders</w:t>
      </w:r>
      <w:r>
        <w:t xml:space="preserve"> Tiles all open helicoders.</w:t>
      </w:r>
    </w:p>
    <w:p w14:paraId="6A097265" w14:textId="77777777" w:rsidR="000922BD" w:rsidRDefault="000922BD" w:rsidP="000922BD">
      <w:pPr>
        <w:pStyle w:val="ListParagraph"/>
        <w:numPr>
          <w:ilvl w:val="0"/>
          <w:numId w:val="24"/>
        </w:numPr>
      </w:pPr>
      <w:r w:rsidRPr="004D4019">
        <w:rPr>
          <w:rFonts w:asciiTheme="majorHAnsi" w:hAnsiTheme="majorHAnsi" w:cstheme="majorHAnsi"/>
        </w:rPr>
        <w:t>Tile Waves</w:t>
      </w:r>
      <w:r>
        <w:t xml:space="preserve"> Tiles all open waves.</w:t>
      </w:r>
    </w:p>
    <w:p w14:paraId="07766F13" w14:textId="77777777" w:rsidR="000922BD" w:rsidRDefault="000922BD" w:rsidP="000922BD">
      <w:pPr>
        <w:pStyle w:val="ListParagraph"/>
        <w:numPr>
          <w:ilvl w:val="0"/>
          <w:numId w:val="24"/>
        </w:numPr>
      </w:pPr>
      <w:r w:rsidRPr="004D4019">
        <w:rPr>
          <w:rFonts w:asciiTheme="majorHAnsi" w:hAnsiTheme="majorHAnsi" w:cstheme="majorHAnsi"/>
        </w:rPr>
        <w:t>Kiosk Mode</w:t>
      </w:r>
      <w:r>
        <w:t xml:space="preserve"> (</w:t>
      </w:r>
      <w:r w:rsidRPr="004D4019">
        <w:rPr>
          <w:rFonts w:asciiTheme="majorHAnsi" w:hAnsiTheme="majorHAnsi" w:cstheme="majorHAnsi"/>
        </w:rPr>
        <w:t>F11</w:t>
      </w:r>
      <w:r>
        <w:t>) Enter or exit Kiosk Mode.</w:t>
      </w:r>
    </w:p>
    <w:p w14:paraId="658FF255" w14:textId="77777777" w:rsidR="000922BD" w:rsidRDefault="000922BD" w:rsidP="000922BD">
      <w:pPr>
        <w:pStyle w:val="ListParagraph"/>
        <w:numPr>
          <w:ilvl w:val="0"/>
          <w:numId w:val="24"/>
        </w:numPr>
      </w:pPr>
      <w:r w:rsidRPr="003D53D4">
        <w:rPr>
          <w:rFonts w:asciiTheme="majorHAnsi" w:hAnsiTheme="majorHAnsi" w:cstheme="majorHAnsi"/>
        </w:rPr>
        <w:t>Close All</w:t>
      </w:r>
      <w:r>
        <w:t xml:space="preserve"> Closes all open helicorders and waves.</w:t>
      </w:r>
    </w:p>
    <w:p w14:paraId="5E509D30" w14:textId="77777777" w:rsidR="000922BD" w:rsidRDefault="000922BD" w:rsidP="000922BD">
      <w:pPr>
        <w:pStyle w:val="Heading3"/>
      </w:pPr>
      <w:bookmarkStart w:id="109" w:name="_Toc481669203"/>
      <w:r>
        <w:t>Kiosk Mode</w:t>
      </w:r>
      <w:bookmarkEnd w:id="109"/>
    </w:p>
    <w:p w14:paraId="55AB335F" w14:textId="77777777" w:rsidR="000922BD" w:rsidRDefault="000922BD" w:rsidP="000922BD">
      <w:r>
        <w:t xml:space="preserve">In Kiosk Mode SWARM displays all of the open helicorders in full-screen mode for purposes of seismic monitoring. Since there are no menus or toolbars when in Kiosk Mode, keyboard shortcuts will have to </w:t>
      </w:r>
      <w:r>
        <w:lastRenderedPageBreak/>
        <w:t xml:space="preserve">be used to interact the inset wave view. Alternatively, users can switch to normal mode. The </w:t>
      </w:r>
      <w:r w:rsidRPr="00217E46">
        <w:rPr>
          <w:rFonts w:asciiTheme="majorHAnsi" w:hAnsiTheme="majorHAnsi" w:cstheme="majorHAnsi"/>
        </w:rPr>
        <w:t>F11</w:t>
      </w:r>
      <w:r>
        <w:t xml:space="preserve"> key toggles between Kiosk Mode and normal operation.</w:t>
      </w:r>
    </w:p>
    <w:p w14:paraId="23DEA3CC" w14:textId="77777777" w:rsidR="000922BD" w:rsidRDefault="000922BD" w:rsidP="000922BD">
      <w:r>
        <w:tab/>
        <w:t>SWARM can start automatically in Kiosk Mode by running it with this option:</w:t>
      </w:r>
    </w:p>
    <w:p w14:paraId="2F3E8C3F" w14:textId="77777777" w:rsidR="000922BD" w:rsidRDefault="000922BD" w:rsidP="000922BD">
      <w:pPr>
        <w:rPr>
          <w:rFonts w:cstheme="minorHAnsi"/>
        </w:rPr>
      </w:pPr>
      <w:r w:rsidRPr="00EA3EC0">
        <w:rPr>
          <w:rFonts w:asciiTheme="majorHAnsi" w:hAnsiTheme="majorHAnsi" w:cstheme="majorHAnsi"/>
        </w:rPr>
        <w:t>‘—kiosk=[parameters]’</w:t>
      </w:r>
      <w:r w:rsidRPr="00315406">
        <w:rPr>
          <w:rFonts w:cstheme="minorHAnsi"/>
        </w:rPr>
        <w:t>.</w:t>
      </w:r>
      <w:r>
        <w:rPr>
          <w:rFonts w:cstheme="minorHAnsi"/>
        </w:rPr>
        <w:t xml:space="preserve"> It can also be started in Kiosk Mode through the configuration file. The value of the ‘kiosk’ parameter is </w:t>
      </w:r>
      <w:r w:rsidRPr="00315406">
        <w:rPr>
          <w:rFonts w:asciiTheme="majorHAnsi" w:hAnsiTheme="majorHAnsi" w:cstheme="majorHAnsi"/>
        </w:rPr>
        <w:t>[server name]; [channel]</w:t>
      </w:r>
      <w:r>
        <w:rPr>
          <w:rFonts w:cstheme="minorHAnsi"/>
        </w:rPr>
        <w:t xml:space="preserve">.   Example: </w:t>
      </w:r>
      <w:r w:rsidRPr="00B35C8D">
        <w:rPr>
          <w:rFonts w:asciiTheme="majorHAnsi" w:hAnsiTheme="majorHAnsi" w:cstheme="majorHAnsi"/>
        </w:rPr>
        <w:t>swarm --kiosk="localhost;BGL SHZ AK"</w:t>
      </w:r>
      <w:r>
        <w:rPr>
          <w:rFonts w:cstheme="minorHAnsi"/>
        </w:rPr>
        <w:t>.</w:t>
      </w:r>
    </w:p>
    <w:p w14:paraId="0D971D23" w14:textId="77777777" w:rsidR="000922BD" w:rsidRPr="00FA1B20" w:rsidRDefault="000922BD" w:rsidP="000922BD">
      <w:pPr>
        <w:rPr>
          <w:rFonts w:cstheme="minorHAnsi"/>
        </w:rPr>
      </w:pPr>
      <w:r>
        <w:rPr>
          <w:rFonts w:cstheme="minorHAnsi"/>
        </w:rPr>
        <w:t>The data source specified has to be one of the configured data sources.</w:t>
      </w:r>
    </w:p>
    <w:p w14:paraId="79458FCB" w14:textId="77777777" w:rsidR="000922BD" w:rsidRDefault="000922BD" w:rsidP="000922BD">
      <w:pPr>
        <w:pStyle w:val="Heading2"/>
      </w:pPr>
      <w:bookmarkStart w:id="110" w:name="_Toc481669204"/>
      <w:r>
        <w:t>Help</w:t>
      </w:r>
      <w:bookmarkEnd w:id="110"/>
    </w:p>
    <w:p w14:paraId="7CAA54E8" w14:textId="77777777" w:rsidR="000922BD" w:rsidRDefault="000922BD" w:rsidP="000922BD">
      <w:pPr>
        <w:pStyle w:val="ListParagraph"/>
        <w:numPr>
          <w:ilvl w:val="0"/>
          <w:numId w:val="25"/>
        </w:numPr>
      </w:pPr>
      <w:r w:rsidRPr="00640E5E">
        <w:rPr>
          <w:rFonts w:asciiTheme="majorHAnsi" w:hAnsiTheme="majorHAnsi" w:cstheme="majorHAnsi"/>
        </w:rPr>
        <w:t>About</w:t>
      </w:r>
      <w:r>
        <w:t xml:space="preserve"> Displays software URL, version number, memory usage, etc.</w:t>
      </w:r>
    </w:p>
    <w:p w14:paraId="7A3832DE" w14:textId="772CDD68" w:rsidR="00AF1F47" w:rsidRDefault="00AF1F47" w:rsidP="00B254D7">
      <w:pPr>
        <w:pStyle w:val="Heading1"/>
      </w:pPr>
      <w:bookmarkStart w:id="111" w:name="_Toc481669205"/>
      <w:r>
        <w:t>Configuration Files</w:t>
      </w:r>
      <w:bookmarkEnd w:id="111"/>
    </w:p>
    <w:p w14:paraId="6029894C" w14:textId="4317C879" w:rsidR="000A144D" w:rsidRDefault="000A144D" w:rsidP="00AF1F47">
      <w:pPr>
        <w:pStyle w:val="Heading2"/>
      </w:pPr>
      <w:bookmarkStart w:id="112" w:name="_Toc481669206"/>
      <w:r>
        <w:t>Swarm.config</w:t>
      </w:r>
      <w:bookmarkEnd w:id="112"/>
    </w:p>
    <w:p w14:paraId="0272B555" w14:textId="7CB974B9" w:rsidR="000A144D" w:rsidRPr="000A144D" w:rsidRDefault="000A144D" w:rsidP="000A144D">
      <w:r>
        <w:t>When exiting SWARM, the application will automatically store user selected configurations to SWARM.config. Subsequent executions of SWARM from the same locations will read this file to determine starting configuration.</w:t>
      </w:r>
    </w:p>
    <w:p w14:paraId="389DA1F0" w14:textId="157B1B81" w:rsidR="00D052DB" w:rsidRDefault="00D052DB" w:rsidP="00AF1F47">
      <w:pPr>
        <w:pStyle w:val="Heading2"/>
      </w:pPr>
      <w:bookmarkStart w:id="113" w:name="_Toc481669207"/>
      <w:r>
        <w:t>DataSources.config</w:t>
      </w:r>
      <w:bookmarkEnd w:id="113"/>
    </w:p>
    <w:p w14:paraId="07017D93" w14:textId="0064BB18" w:rsidR="00C1795F" w:rsidRDefault="00C1795F" w:rsidP="00C1795F">
      <w:r>
        <w:t>Data sources specified in this file cannot be edited or deleted in Data Chooser.  This may be desirable in cases when multiple people access SWARM from the same location. Example entry:</w:t>
      </w:r>
    </w:p>
    <w:p w14:paraId="5F3B1C02" w14:textId="77777777" w:rsidR="00C1795F" w:rsidRDefault="00C1795F" w:rsidP="00C1795F">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server=CVO </w:t>
      </w:r>
      <w:r>
        <w:rPr>
          <w:rFonts w:ascii="Consolas" w:hAnsi="Consolas" w:cs="Consolas"/>
          <w:color w:val="000000"/>
          <w:sz w:val="20"/>
          <w:szCs w:val="20"/>
          <w:u w:val="single"/>
        </w:rPr>
        <w:t>Winston</w:t>
      </w:r>
      <w:r>
        <w:rPr>
          <w:rFonts w:ascii="Consolas" w:hAnsi="Consolas" w:cs="Consolas"/>
          <w:sz w:val="20"/>
          <w:szCs w:val="20"/>
        </w:rPr>
        <w:t>;</w:t>
      </w:r>
      <w:r>
        <w:rPr>
          <w:rFonts w:ascii="Consolas" w:hAnsi="Consolas" w:cs="Consolas"/>
          <w:color w:val="000000"/>
          <w:sz w:val="20"/>
          <w:szCs w:val="20"/>
          <w:u w:val="single"/>
        </w:rPr>
        <w:t>wws</w:t>
      </w:r>
      <w:r>
        <w:rPr>
          <w:rFonts w:ascii="Consolas" w:hAnsi="Consolas" w:cs="Consolas"/>
          <w:sz w:val="20"/>
          <w:szCs w:val="20"/>
        </w:rPr>
        <w:t>:130.118.152.47:16022:15000:1</w:t>
      </w:r>
    </w:p>
    <w:p w14:paraId="177BE4B4" w14:textId="0DB87B7A" w:rsidR="00C1795F" w:rsidRPr="00C1795F" w:rsidRDefault="00C1795F" w:rsidP="00C1795F">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server=AVO </w:t>
      </w:r>
      <w:r>
        <w:rPr>
          <w:rFonts w:ascii="Consolas" w:hAnsi="Consolas" w:cs="Consolas"/>
          <w:color w:val="000000"/>
          <w:sz w:val="20"/>
          <w:szCs w:val="20"/>
          <w:u w:val="single"/>
        </w:rPr>
        <w:t>Winston</w:t>
      </w:r>
      <w:r>
        <w:rPr>
          <w:rFonts w:ascii="Consolas" w:hAnsi="Consolas" w:cs="Consolas"/>
          <w:sz w:val="20"/>
          <w:szCs w:val="20"/>
        </w:rPr>
        <w:t>;wws:pubavo1.wr.usgs.gov:16022:10000:1</w:t>
      </w:r>
    </w:p>
    <w:p w14:paraId="32DBF9AF" w14:textId="1FBD34C1" w:rsidR="00AF1F47" w:rsidRDefault="00AF1F47" w:rsidP="00AF1F47">
      <w:pPr>
        <w:pStyle w:val="Heading2"/>
      </w:pPr>
      <w:bookmarkStart w:id="114" w:name="_Toc481669208"/>
      <w:r>
        <w:t>NTP.config</w:t>
      </w:r>
      <w:bookmarkEnd w:id="114"/>
    </w:p>
    <w:p w14:paraId="37753264" w14:textId="33D43DD8" w:rsidR="00AF1F47" w:rsidRDefault="00AF1F47" w:rsidP="00AF1F47">
      <w:r>
        <w:t xml:space="preserve">Oftentimes SWARM needs the current time in order to make requests to data sources. In order to make sure that SWARM asks for the correct time it attempts to synchronize with internet time servers (see </w:t>
      </w:r>
      <w:hyperlink r:id="rId95" w:history="1">
        <w:r w:rsidRPr="00AF1F47">
          <w:rPr>
            <w:rStyle w:val="Hyperlink"/>
          </w:rPr>
          <w:t>http://tf.nist.gov/tf-cgi/servers.cgi#</w:t>
        </w:r>
      </w:hyperlink>
      <w:r>
        <w:t>). This does not change the system clock but just calculates an offset from it. SWARM will attempt this sychronization by default approximately every 10 minutes.</w:t>
      </w:r>
    </w:p>
    <w:p w14:paraId="59263398" w14:textId="585A8508" w:rsidR="00AF1F47" w:rsidRDefault="00AF1F47" w:rsidP="00AF1F47">
      <w:r>
        <w:t>The NTP.config file allows user to specify a list of NTP servers, a timeout value (ms), and a recalibration interval (ms). Example entry:</w:t>
      </w:r>
    </w:p>
    <w:p w14:paraId="29962DC1" w14:textId="77777777" w:rsidR="00AF1F47" w:rsidRPr="00845E3E" w:rsidRDefault="00AF1F47" w:rsidP="00AF1F47">
      <w:pPr>
        <w:rPr>
          <w:rFonts w:asciiTheme="majorHAnsi" w:hAnsiTheme="majorHAnsi" w:cstheme="majorHAnsi"/>
        </w:rPr>
      </w:pPr>
      <w:r w:rsidRPr="00845E3E">
        <w:rPr>
          <w:rFonts w:asciiTheme="majorHAnsi" w:hAnsiTheme="majorHAnsi" w:cstheme="majorHAnsi"/>
        </w:rPr>
        <w:t>servers=130.118.179.207,129.6.15.28,132.163.4.101,128.138.140.44,192.43.244.18,131.107.1.10</w:t>
      </w:r>
    </w:p>
    <w:p w14:paraId="01660F4C" w14:textId="77777777" w:rsidR="00AF1F47" w:rsidRPr="00845E3E" w:rsidRDefault="00AF1F47" w:rsidP="00AF1F47">
      <w:pPr>
        <w:rPr>
          <w:rFonts w:asciiTheme="majorHAnsi" w:hAnsiTheme="majorHAnsi" w:cstheme="majorHAnsi"/>
        </w:rPr>
      </w:pPr>
      <w:r w:rsidRPr="00845E3E">
        <w:rPr>
          <w:rFonts w:asciiTheme="majorHAnsi" w:hAnsiTheme="majorHAnsi" w:cstheme="majorHAnsi"/>
        </w:rPr>
        <w:t>timeout=600000</w:t>
      </w:r>
    </w:p>
    <w:p w14:paraId="43658357" w14:textId="6D313272" w:rsidR="00AF1F47" w:rsidRDefault="00AF1F47" w:rsidP="00AF1F47">
      <w:pPr>
        <w:rPr>
          <w:rFonts w:asciiTheme="majorHAnsi" w:hAnsiTheme="majorHAnsi" w:cstheme="majorHAnsi"/>
        </w:rPr>
      </w:pPr>
      <w:r w:rsidRPr="00845E3E">
        <w:rPr>
          <w:rFonts w:asciiTheme="majorHAnsi" w:hAnsiTheme="majorHAnsi" w:cstheme="majorHAnsi"/>
        </w:rPr>
        <w:lastRenderedPageBreak/>
        <w:t>recalibrationInterval=10000</w:t>
      </w:r>
    </w:p>
    <w:p w14:paraId="13693488" w14:textId="131A2215" w:rsidR="008673D4" w:rsidRDefault="008673D4" w:rsidP="008673D4">
      <w:pPr>
        <w:pStyle w:val="Heading2"/>
      </w:pPr>
      <w:bookmarkStart w:id="115" w:name="_Toc481669209"/>
      <w:r>
        <w:t>SwarmGroups.config</w:t>
      </w:r>
      <w:bookmarkEnd w:id="115"/>
    </w:p>
    <w:p w14:paraId="6C9A2E3B" w14:textId="74013520" w:rsidR="008673D4" w:rsidRDefault="008673D4" w:rsidP="008673D4">
      <w:r>
        <w:t xml:space="preserve">Channels can be grouped in the Channel Selector through SwarmGroups.config. File entries are a list of </w:t>
      </w:r>
      <w:r w:rsidRPr="008673D4">
        <w:rPr>
          <w:rFonts w:asciiTheme="majorHAnsi" w:hAnsiTheme="majorHAnsi" w:cstheme="majorHAnsi"/>
        </w:rPr>
        <w:t>[channel]=[group]</w:t>
      </w:r>
      <w:r>
        <w:t xml:space="preserve"> pairs.  See default SwarmGroups.config that came with the distribution for example.</w:t>
      </w:r>
    </w:p>
    <w:p w14:paraId="6D60094E" w14:textId="2205DCFF" w:rsidR="00D052DB" w:rsidRDefault="00D052DB" w:rsidP="00D052DB">
      <w:pPr>
        <w:pStyle w:val="Heading2"/>
      </w:pPr>
      <w:bookmarkStart w:id="116" w:name="_Toc481669210"/>
      <w:r>
        <w:t>RsamDefaults.config</w:t>
      </w:r>
      <w:bookmarkEnd w:id="116"/>
    </w:p>
    <w:p w14:paraId="55FBD43D" w14:textId="5913CD9A" w:rsidR="00D052DB" w:rsidRDefault="0013175B" w:rsidP="00D052DB">
      <w:r>
        <w:t xml:space="preserve">This file stores the RSAM </w:t>
      </w:r>
      <w:r w:rsidR="00160FCA">
        <w:t>view default</w:t>
      </w:r>
      <w:r>
        <w:t xml:space="preserve"> configurations</w:t>
      </w:r>
      <w:r w:rsidR="00D052DB">
        <w:t>.</w:t>
      </w:r>
      <w:r w:rsidR="00160FCA">
        <w:t xml:space="preserve"> Changes made in the RSAM Settings dialog does not alter this file.</w:t>
      </w:r>
    </w:p>
    <w:p w14:paraId="310668DB" w14:textId="2DFB6E80" w:rsidR="00D052DB" w:rsidRDefault="00D052DB" w:rsidP="00D052DB">
      <w:pPr>
        <w:pStyle w:val="Heading2"/>
      </w:pPr>
      <w:bookmarkStart w:id="117" w:name="_Toc481669211"/>
      <w:r>
        <w:t>WaveDefaults.config</w:t>
      </w:r>
      <w:bookmarkEnd w:id="117"/>
    </w:p>
    <w:p w14:paraId="21CADF05" w14:textId="0A0C10A1" w:rsidR="00D052DB" w:rsidRDefault="00D052DB" w:rsidP="00D052DB">
      <w:pPr>
        <w:rPr>
          <w:ins w:id="118" w:author="Diana" w:date="2017-05-05T09:50:00Z"/>
        </w:rPr>
      </w:pPr>
      <w:r>
        <w:t>This file stores the latest Wave Settings configurations.</w:t>
      </w:r>
    </w:p>
    <w:p w14:paraId="0BE6AB29" w14:textId="7A80AD74" w:rsidR="00F97410" w:rsidRDefault="00F97410">
      <w:pPr>
        <w:pStyle w:val="Heading2"/>
        <w:rPr>
          <w:ins w:id="119" w:author="Diana" w:date="2017-05-05T09:51:00Z"/>
        </w:rPr>
        <w:pPrChange w:id="120" w:author="Diana" w:date="2017-05-05T09:51:00Z">
          <w:pPr/>
        </w:pPrChange>
      </w:pPr>
      <w:bookmarkStart w:id="121" w:name="_GoBack"/>
      <w:bookmarkEnd w:id="121"/>
      <w:ins w:id="122" w:author="Diana" w:date="2017-05-05T09:51:00Z">
        <w:r>
          <w:t>SwarmMetadata.config</w:t>
        </w:r>
      </w:ins>
    </w:p>
    <w:p w14:paraId="358B39FF" w14:textId="72CCDB54" w:rsidR="00F97410" w:rsidRPr="00F97410" w:rsidRDefault="00F97410">
      <w:ins w:id="123" w:author="Diana" w:date="2017-05-05T09:51:00Z">
        <w:r>
          <w:t>TODO</w:t>
        </w:r>
      </w:ins>
    </w:p>
    <w:p w14:paraId="69E7F624" w14:textId="3ED91E30" w:rsidR="00AF1F47" w:rsidRPr="00845E3E" w:rsidRDefault="003A2D74" w:rsidP="003A2D74">
      <w:pPr>
        <w:pStyle w:val="Heading1"/>
      </w:pPr>
      <w:r>
        <w:t>Support</w:t>
      </w:r>
    </w:p>
    <w:p w14:paraId="2DAABEC0" w14:textId="59675287" w:rsidR="00C90175" w:rsidRPr="00C90175" w:rsidRDefault="003A2D74" w:rsidP="00C90175">
      <w:r>
        <w:t xml:space="preserve">Tickets for issues or enhancement requests can be opened in </w:t>
      </w:r>
      <w:r w:rsidRPr="003A2D74">
        <w:t>https://github.com/usgs/swarm/issues</w:t>
      </w:r>
      <w:r>
        <w:t>.</w:t>
      </w:r>
    </w:p>
    <w:sectPr w:rsidR="00C90175" w:rsidRPr="00C901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Diana" w:date="2017-05-01T17:17:00Z" w:initials="D">
    <w:p w14:paraId="6A79A7DC" w14:textId="77777777" w:rsidR="0000618E" w:rsidRDefault="0000618E">
      <w:pPr>
        <w:pStyle w:val="CommentText"/>
      </w:pPr>
      <w:r>
        <w:rPr>
          <w:rStyle w:val="CommentReference"/>
        </w:rPr>
        <w:annotationRef/>
      </w:r>
      <w:r>
        <w:t>What does the Use Compression option do?</w:t>
      </w:r>
    </w:p>
    <w:p w14:paraId="5829823B" w14:textId="77777777" w:rsidR="0000618E" w:rsidRDefault="0000618E">
      <w:pPr>
        <w:pStyle w:val="CommentText"/>
      </w:pPr>
    </w:p>
  </w:comment>
  <w:comment w:id="14" w:author="Diana" w:date="2017-05-01T17:19:00Z" w:initials="D">
    <w:p w14:paraId="4B75ED12" w14:textId="77777777" w:rsidR="0000618E" w:rsidRDefault="0000618E">
      <w:pPr>
        <w:pStyle w:val="CommentText"/>
      </w:pPr>
      <w:r>
        <w:rPr>
          <w:rStyle w:val="CommentReference"/>
        </w:rPr>
        <w:annotationRef/>
      </w:r>
      <w:r>
        <w:t>Get info on Gulp size and delay, and tank file time zone</w:t>
      </w:r>
    </w:p>
  </w:comment>
  <w:comment w:id="16" w:author="Diana" w:date="2017-05-01T17:27:00Z" w:initials="D">
    <w:p w14:paraId="1BFC64C1" w14:textId="208C9A14" w:rsidR="0000618E" w:rsidRDefault="0000618E">
      <w:pPr>
        <w:pStyle w:val="CommentText"/>
      </w:pPr>
      <w:r>
        <w:rPr>
          <w:rStyle w:val="CommentReference"/>
        </w:rPr>
        <w:annotationRef/>
      </w:r>
      <w:r>
        <w:t>Add info on gulp size and delay here too.</w:t>
      </w:r>
    </w:p>
  </w:comment>
  <w:comment w:id="26" w:author="Diana" w:date="2017-05-02T10:10:00Z" w:initials="D">
    <w:p w14:paraId="5B45CDFE" w14:textId="6294EE14" w:rsidR="0000618E" w:rsidRDefault="0000618E">
      <w:pPr>
        <w:pStyle w:val="CommentText"/>
      </w:pPr>
      <w:r>
        <w:rPr>
          <w:rStyle w:val="CommentReference"/>
        </w:rPr>
        <w:annotationRef/>
      </w:r>
      <w:r>
        <w:t>TODO</w:t>
      </w:r>
    </w:p>
  </w:comment>
  <w:comment w:id="35" w:author="Diana" w:date="2017-05-02T10:44:00Z" w:initials="D">
    <w:p w14:paraId="3EB8A2A3" w14:textId="6D9DBD48" w:rsidR="0000618E" w:rsidRDefault="0000618E">
      <w:pPr>
        <w:pStyle w:val="CommentText"/>
      </w:pPr>
      <w:r>
        <w:rPr>
          <w:rStyle w:val="CommentReference"/>
        </w:rPr>
        <w:annotationRef/>
      </w:r>
      <w:r>
        <w:t>Does this only apply to wave view too?</w:t>
      </w:r>
    </w:p>
  </w:comment>
  <w:comment w:id="36" w:author="Diana" w:date="2017-05-02T10:32:00Z" w:initials="D">
    <w:p w14:paraId="2B6E9772" w14:textId="3DF7C891" w:rsidR="0000618E" w:rsidRDefault="0000618E">
      <w:pPr>
        <w:pStyle w:val="CommentText"/>
      </w:pPr>
      <w:r>
        <w:rPr>
          <w:rStyle w:val="CommentReference"/>
        </w:rPr>
        <w:annotationRef/>
      </w:r>
      <w:r>
        <w:t>What does this do?</w:t>
      </w:r>
    </w:p>
  </w:comment>
  <w:comment w:id="37" w:author="Diana" w:date="2017-05-02T10:52:00Z" w:initials="D">
    <w:p w14:paraId="6AF3D094" w14:textId="77D6CA7A" w:rsidR="0000618E" w:rsidRDefault="0000618E">
      <w:pPr>
        <w:pStyle w:val="CommentText"/>
      </w:pPr>
      <w:r>
        <w:rPr>
          <w:rStyle w:val="CommentReference"/>
        </w:rPr>
        <w:annotationRef/>
      </w:r>
      <w:r>
        <w:t>What does this do?</w:t>
      </w:r>
    </w:p>
  </w:comment>
  <w:comment w:id="39" w:author="Diana" w:date="2017-05-02T13:35:00Z" w:initials="D">
    <w:p w14:paraId="0EBE17D5" w14:textId="4DE12851" w:rsidR="0000618E" w:rsidRDefault="0000618E">
      <w:pPr>
        <w:pStyle w:val="CommentText"/>
      </w:pPr>
      <w:r>
        <w:rPr>
          <w:rStyle w:val="CommentReference"/>
        </w:rPr>
        <w:annotationRef/>
      </w:r>
      <w:r>
        <w:t>Why are Spectra and Spectrogram options separated in the wave settings dialog?</w:t>
      </w:r>
    </w:p>
  </w:comment>
  <w:comment w:id="41" w:author="Diana" w:date="2017-05-02T13:42:00Z" w:initials="D">
    <w:p w14:paraId="4554AA9F" w14:textId="4F53CCBA" w:rsidR="0000618E" w:rsidRDefault="0000618E">
      <w:pPr>
        <w:pStyle w:val="CommentText"/>
      </w:pPr>
      <w:r>
        <w:rPr>
          <w:rStyle w:val="CommentReference"/>
        </w:rPr>
        <w:annotationRef/>
      </w:r>
      <w:r>
        <w:t>Need more info</w:t>
      </w:r>
    </w:p>
  </w:comment>
  <w:comment w:id="78" w:author="Diana" w:date="2017-05-09T14:55:00Z" w:initials="D">
    <w:p w14:paraId="3309B7A3" w14:textId="227EE517" w:rsidR="00DA074D" w:rsidRDefault="00DA074D">
      <w:pPr>
        <w:pStyle w:val="CommentText"/>
      </w:pPr>
      <w:r>
        <w:rPr>
          <w:rStyle w:val="CommentReference"/>
        </w:rPr>
        <w:annotationRef/>
      </w:r>
      <w:r>
        <w:t>Need more info</w:t>
      </w:r>
    </w:p>
  </w:comment>
  <w:comment w:id="89" w:author="Diana" w:date="2017-05-03T14:23:00Z" w:initials="D">
    <w:p w14:paraId="4FF52601" w14:textId="428E5A94" w:rsidR="003233D6" w:rsidRDefault="003233D6">
      <w:pPr>
        <w:pStyle w:val="CommentText"/>
      </w:pPr>
      <w:r>
        <w:rPr>
          <w:rStyle w:val="CommentReference"/>
        </w:rPr>
        <w:annotationRef/>
      </w:r>
      <w:r>
        <w:t>Line color option seems broken? What is it used for?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29823B" w15:done="0"/>
  <w15:commentEx w15:paraId="4B75ED12" w15:done="0"/>
  <w15:commentEx w15:paraId="1BFC64C1" w15:done="0"/>
  <w15:commentEx w15:paraId="5B45CDFE" w15:done="0"/>
  <w15:commentEx w15:paraId="3EB8A2A3" w15:done="0"/>
  <w15:commentEx w15:paraId="2B6E9772" w15:done="0"/>
  <w15:commentEx w15:paraId="6AF3D094" w15:done="0"/>
  <w15:commentEx w15:paraId="0EBE17D5" w15:done="0"/>
  <w15:commentEx w15:paraId="4554AA9F" w15:done="0"/>
  <w15:commentEx w15:paraId="3309B7A3" w15:done="0"/>
  <w15:commentEx w15:paraId="4FF526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NimbusMon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2pt;height:12pt;visibility:visible;mso-wrap-style:square" o:bullet="t">
        <v:imagedata r:id="rId1" o:title="server"/>
      </v:shape>
    </w:pict>
  </w:numPicBullet>
  <w:numPicBullet w:numPicBulletId="1">
    <w:pict>
      <v:shape id="_x0000_i1048" type="#_x0000_t75" style="width:12pt;height:12pt;visibility:visible;mso-wrap-style:square" o:bullet="t">
        <v:imagedata r:id="rId2" o:title="broken_server"/>
      </v:shape>
    </w:pict>
  </w:numPicBullet>
  <w:numPicBullet w:numPicBulletId="2">
    <w:pict>
      <v:shape id="_x0000_i1049" type="#_x0000_t75" style="width:12pt;height:12pt;visibility:visible;mso-wrap-style:square" o:bullet="t">
        <v:imagedata r:id="rId3" o:title="label_some"/>
      </v:shape>
    </w:pict>
  </w:numPicBullet>
  <w:abstractNum w:abstractNumId="0" w15:restartNumberingAfterBreak="0">
    <w:nsid w:val="061046B0"/>
    <w:multiLevelType w:val="hybridMultilevel"/>
    <w:tmpl w:val="0DF6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76E5C"/>
    <w:multiLevelType w:val="hybridMultilevel"/>
    <w:tmpl w:val="308A7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12FAB"/>
    <w:multiLevelType w:val="hybridMultilevel"/>
    <w:tmpl w:val="BE18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762B4"/>
    <w:multiLevelType w:val="multilevel"/>
    <w:tmpl w:val="FD9620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7D55E27"/>
    <w:multiLevelType w:val="hybridMultilevel"/>
    <w:tmpl w:val="AF96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F03F7"/>
    <w:multiLevelType w:val="hybridMultilevel"/>
    <w:tmpl w:val="A4805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F53112"/>
    <w:multiLevelType w:val="hybridMultilevel"/>
    <w:tmpl w:val="72C8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82C47"/>
    <w:multiLevelType w:val="hybridMultilevel"/>
    <w:tmpl w:val="9C7E0DC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388A57A0"/>
    <w:multiLevelType w:val="hybridMultilevel"/>
    <w:tmpl w:val="DF04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51EB0"/>
    <w:multiLevelType w:val="hybridMultilevel"/>
    <w:tmpl w:val="D5748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241D1"/>
    <w:multiLevelType w:val="hybridMultilevel"/>
    <w:tmpl w:val="6882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B2F84"/>
    <w:multiLevelType w:val="hybridMultilevel"/>
    <w:tmpl w:val="31C22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5B59B2"/>
    <w:multiLevelType w:val="hybridMultilevel"/>
    <w:tmpl w:val="8E5E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7347D9"/>
    <w:multiLevelType w:val="hybridMultilevel"/>
    <w:tmpl w:val="2EBAD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042FB"/>
    <w:multiLevelType w:val="hybridMultilevel"/>
    <w:tmpl w:val="159E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0E0941"/>
    <w:multiLevelType w:val="hybridMultilevel"/>
    <w:tmpl w:val="66C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207AA2"/>
    <w:multiLevelType w:val="hybridMultilevel"/>
    <w:tmpl w:val="B432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E27359"/>
    <w:multiLevelType w:val="hybridMultilevel"/>
    <w:tmpl w:val="D9DC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845BED"/>
    <w:multiLevelType w:val="hybridMultilevel"/>
    <w:tmpl w:val="D39E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CD0A70"/>
    <w:multiLevelType w:val="hybridMultilevel"/>
    <w:tmpl w:val="575E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1A7EEC"/>
    <w:multiLevelType w:val="hybridMultilevel"/>
    <w:tmpl w:val="22161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BB2B26"/>
    <w:multiLevelType w:val="multilevel"/>
    <w:tmpl w:val="EE90B28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E894553"/>
    <w:multiLevelType w:val="hybridMultilevel"/>
    <w:tmpl w:val="674A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102E22"/>
    <w:multiLevelType w:val="hybridMultilevel"/>
    <w:tmpl w:val="1CFE8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1"/>
  </w:num>
  <w:num w:numId="3">
    <w:abstractNumId w:val="15"/>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19"/>
  </w:num>
  <w:num w:numId="8">
    <w:abstractNumId w:val="20"/>
  </w:num>
  <w:num w:numId="9">
    <w:abstractNumId w:val="14"/>
  </w:num>
  <w:num w:numId="10">
    <w:abstractNumId w:val="13"/>
  </w:num>
  <w:num w:numId="11">
    <w:abstractNumId w:val="2"/>
  </w:num>
  <w:num w:numId="12">
    <w:abstractNumId w:val="17"/>
  </w:num>
  <w:num w:numId="13">
    <w:abstractNumId w:val="11"/>
  </w:num>
  <w:num w:numId="14">
    <w:abstractNumId w:val="5"/>
  </w:num>
  <w:num w:numId="15">
    <w:abstractNumId w:val="18"/>
  </w:num>
  <w:num w:numId="16">
    <w:abstractNumId w:val="9"/>
  </w:num>
  <w:num w:numId="17">
    <w:abstractNumId w:val="10"/>
  </w:num>
  <w:num w:numId="18">
    <w:abstractNumId w:val="23"/>
  </w:num>
  <w:num w:numId="19">
    <w:abstractNumId w:val="22"/>
  </w:num>
  <w:num w:numId="20">
    <w:abstractNumId w:val="4"/>
  </w:num>
  <w:num w:numId="21">
    <w:abstractNumId w:val="7"/>
  </w:num>
  <w:num w:numId="22">
    <w:abstractNumId w:val="6"/>
  </w:num>
  <w:num w:numId="23">
    <w:abstractNumId w:val="16"/>
  </w:num>
  <w:num w:numId="24">
    <w:abstractNumId w:val="8"/>
  </w:num>
  <w:num w:numId="25">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ana">
    <w15:presenceInfo w15:providerId="None" w15:userId="D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58F"/>
    <w:rsid w:val="00003F73"/>
    <w:rsid w:val="0000618E"/>
    <w:rsid w:val="00031541"/>
    <w:rsid w:val="000322BF"/>
    <w:rsid w:val="00043CED"/>
    <w:rsid w:val="00043EFB"/>
    <w:rsid w:val="00050600"/>
    <w:rsid w:val="00050C73"/>
    <w:rsid w:val="000566DB"/>
    <w:rsid w:val="00074124"/>
    <w:rsid w:val="000922BD"/>
    <w:rsid w:val="000979CC"/>
    <w:rsid w:val="000A144D"/>
    <w:rsid w:val="000B50BD"/>
    <w:rsid w:val="000C44D1"/>
    <w:rsid w:val="000D013B"/>
    <w:rsid w:val="000D5ED6"/>
    <w:rsid w:val="000D732B"/>
    <w:rsid w:val="000D7B93"/>
    <w:rsid w:val="000D7CF0"/>
    <w:rsid w:val="000E523C"/>
    <w:rsid w:val="00100151"/>
    <w:rsid w:val="0010358F"/>
    <w:rsid w:val="00107C7E"/>
    <w:rsid w:val="00113BC1"/>
    <w:rsid w:val="0011492F"/>
    <w:rsid w:val="0013175B"/>
    <w:rsid w:val="00155B08"/>
    <w:rsid w:val="00160FCA"/>
    <w:rsid w:val="001806F0"/>
    <w:rsid w:val="001B36A1"/>
    <w:rsid w:val="001C0100"/>
    <w:rsid w:val="001C2DD5"/>
    <w:rsid w:val="001C6AB9"/>
    <w:rsid w:val="001F5DA9"/>
    <w:rsid w:val="00201447"/>
    <w:rsid w:val="002054CA"/>
    <w:rsid w:val="0020618A"/>
    <w:rsid w:val="00207AC6"/>
    <w:rsid w:val="00217E46"/>
    <w:rsid w:val="00236FED"/>
    <w:rsid w:val="002500CD"/>
    <w:rsid w:val="002527D5"/>
    <w:rsid w:val="0026719F"/>
    <w:rsid w:val="00267A82"/>
    <w:rsid w:val="00270EEA"/>
    <w:rsid w:val="00292BD3"/>
    <w:rsid w:val="0029371F"/>
    <w:rsid w:val="002A0861"/>
    <w:rsid w:val="002A7008"/>
    <w:rsid w:val="002B3D0F"/>
    <w:rsid w:val="002B6AA8"/>
    <w:rsid w:val="002C1205"/>
    <w:rsid w:val="002C37A3"/>
    <w:rsid w:val="002D1079"/>
    <w:rsid w:val="002D39FE"/>
    <w:rsid w:val="002D512D"/>
    <w:rsid w:val="002E5E3B"/>
    <w:rsid w:val="002E6EA5"/>
    <w:rsid w:val="003012D5"/>
    <w:rsid w:val="00303423"/>
    <w:rsid w:val="00315406"/>
    <w:rsid w:val="00321599"/>
    <w:rsid w:val="0032199F"/>
    <w:rsid w:val="003233D6"/>
    <w:rsid w:val="00330780"/>
    <w:rsid w:val="00335709"/>
    <w:rsid w:val="00336AAB"/>
    <w:rsid w:val="003419BC"/>
    <w:rsid w:val="003555C5"/>
    <w:rsid w:val="00363BAB"/>
    <w:rsid w:val="0037373E"/>
    <w:rsid w:val="003A2D74"/>
    <w:rsid w:val="003C1381"/>
    <w:rsid w:val="003D53D4"/>
    <w:rsid w:val="003E5B92"/>
    <w:rsid w:val="004001C2"/>
    <w:rsid w:val="00403548"/>
    <w:rsid w:val="00421C2F"/>
    <w:rsid w:val="0044212F"/>
    <w:rsid w:val="004539B7"/>
    <w:rsid w:val="0046321F"/>
    <w:rsid w:val="00473B4E"/>
    <w:rsid w:val="00473C87"/>
    <w:rsid w:val="004769A8"/>
    <w:rsid w:val="004A6442"/>
    <w:rsid w:val="004D4019"/>
    <w:rsid w:val="004E41AA"/>
    <w:rsid w:val="004F77BD"/>
    <w:rsid w:val="00503E4A"/>
    <w:rsid w:val="005143B2"/>
    <w:rsid w:val="0053123D"/>
    <w:rsid w:val="005366EC"/>
    <w:rsid w:val="0054738D"/>
    <w:rsid w:val="0055707E"/>
    <w:rsid w:val="00563391"/>
    <w:rsid w:val="0056434D"/>
    <w:rsid w:val="005919B9"/>
    <w:rsid w:val="00593805"/>
    <w:rsid w:val="00594F16"/>
    <w:rsid w:val="005A53C1"/>
    <w:rsid w:val="005B3172"/>
    <w:rsid w:val="005C432C"/>
    <w:rsid w:val="005C5F49"/>
    <w:rsid w:val="005D7432"/>
    <w:rsid w:val="006114F0"/>
    <w:rsid w:val="00615EB0"/>
    <w:rsid w:val="00623B99"/>
    <w:rsid w:val="00640E5E"/>
    <w:rsid w:val="00643DF6"/>
    <w:rsid w:val="006467CE"/>
    <w:rsid w:val="00652BF8"/>
    <w:rsid w:val="0066314A"/>
    <w:rsid w:val="006664A9"/>
    <w:rsid w:val="00673284"/>
    <w:rsid w:val="00687E2D"/>
    <w:rsid w:val="0069497B"/>
    <w:rsid w:val="00696F90"/>
    <w:rsid w:val="006A7BFF"/>
    <w:rsid w:val="006B13CB"/>
    <w:rsid w:val="006B60B9"/>
    <w:rsid w:val="006D46E4"/>
    <w:rsid w:val="006E1897"/>
    <w:rsid w:val="006E60A6"/>
    <w:rsid w:val="006E6FA9"/>
    <w:rsid w:val="006E7907"/>
    <w:rsid w:val="006F19D3"/>
    <w:rsid w:val="0070123F"/>
    <w:rsid w:val="00713632"/>
    <w:rsid w:val="0072016E"/>
    <w:rsid w:val="00750379"/>
    <w:rsid w:val="0075251D"/>
    <w:rsid w:val="007756A2"/>
    <w:rsid w:val="00776FF1"/>
    <w:rsid w:val="00787F23"/>
    <w:rsid w:val="00796CD8"/>
    <w:rsid w:val="007C4E97"/>
    <w:rsid w:val="007D38BF"/>
    <w:rsid w:val="007D6293"/>
    <w:rsid w:val="007E048E"/>
    <w:rsid w:val="007E3B21"/>
    <w:rsid w:val="007E40B2"/>
    <w:rsid w:val="007E68A6"/>
    <w:rsid w:val="00805294"/>
    <w:rsid w:val="0081186C"/>
    <w:rsid w:val="00845E3E"/>
    <w:rsid w:val="0085736A"/>
    <w:rsid w:val="00857ED3"/>
    <w:rsid w:val="00861E4D"/>
    <w:rsid w:val="00863B47"/>
    <w:rsid w:val="00864C51"/>
    <w:rsid w:val="008673D4"/>
    <w:rsid w:val="00875E25"/>
    <w:rsid w:val="00881C84"/>
    <w:rsid w:val="008A08FB"/>
    <w:rsid w:val="008C2122"/>
    <w:rsid w:val="008D691C"/>
    <w:rsid w:val="00902B32"/>
    <w:rsid w:val="00905484"/>
    <w:rsid w:val="00906561"/>
    <w:rsid w:val="009139AB"/>
    <w:rsid w:val="00933FE7"/>
    <w:rsid w:val="009A604B"/>
    <w:rsid w:val="009E2C56"/>
    <w:rsid w:val="009E6F77"/>
    <w:rsid w:val="009F5909"/>
    <w:rsid w:val="00A13206"/>
    <w:rsid w:val="00A14C17"/>
    <w:rsid w:val="00A15F7F"/>
    <w:rsid w:val="00A345C3"/>
    <w:rsid w:val="00A57F7A"/>
    <w:rsid w:val="00A912E9"/>
    <w:rsid w:val="00AA1255"/>
    <w:rsid w:val="00AB42EC"/>
    <w:rsid w:val="00AC17C0"/>
    <w:rsid w:val="00AD4920"/>
    <w:rsid w:val="00AE6995"/>
    <w:rsid w:val="00AF0E3F"/>
    <w:rsid w:val="00AF1F47"/>
    <w:rsid w:val="00B11073"/>
    <w:rsid w:val="00B1411F"/>
    <w:rsid w:val="00B22011"/>
    <w:rsid w:val="00B2337D"/>
    <w:rsid w:val="00B254D7"/>
    <w:rsid w:val="00B35C8D"/>
    <w:rsid w:val="00B36D59"/>
    <w:rsid w:val="00B771E4"/>
    <w:rsid w:val="00BA599A"/>
    <w:rsid w:val="00BA7C36"/>
    <w:rsid w:val="00BD3E63"/>
    <w:rsid w:val="00BF0454"/>
    <w:rsid w:val="00BF069A"/>
    <w:rsid w:val="00C15513"/>
    <w:rsid w:val="00C1795F"/>
    <w:rsid w:val="00C2729F"/>
    <w:rsid w:val="00C2760D"/>
    <w:rsid w:val="00C27FEA"/>
    <w:rsid w:val="00C36387"/>
    <w:rsid w:val="00C40F81"/>
    <w:rsid w:val="00C42C7D"/>
    <w:rsid w:val="00C73AE6"/>
    <w:rsid w:val="00C8429A"/>
    <w:rsid w:val="00C90175"/>
    <w:rsid w:val="00CB7428"/>
    <w:rsid w:val="00CC214B"/>
    <w:rsid w:val="00CF6D74"/>
    <w:rsid w:val="00CF7CC4"/>
    <w:rsid w:val="00D04555"/>
    <w:rsid w:val="00D052DB"/>
    <w:rsid w:val="00D21E5E"/>
    <w:rsid w:val="00D33BF0"/>
    <w:rsid w:val="00D47A3F"/>
    <w:rsid w:val="00D60D85"/>
    <w:rsid w:val="00D722B8"/>
    <w:rsid w:val="00D84ADF"/>
    <w:rsid w:val="00D943F8"/>
    <w:rsid w:val="00DA074D"/>
    <w:rsid w:val="00DA2548"/>
    <w:rsid w:val="00DB19CA"/>
    <w:rsid w:val="00DB364C"/>
    <w:rsid w:val="00DB47BF"/>
    <w:rsid w:val="00DB5A79"/>
    <w:rsid w:val="00DB73D7"/>
    <w:rsid w:val="00DF00D2"/>
    <w:rsid w:val="00DF7F10"/>
    <w:rsid w:val="00E31391"/>
    <w:rsid w:val="00E36FEC"/>
    <w:rsid w:val="00E50D7A"/>
    <w:rsid w:val="00E6170A"/>
    <w:rsid w:val="00E82780"/>
    <w:rsid w:val="00E96E8F"/>
    <w:rsid w:val="00EA19C3"/>
    <w:rsid w:val="00EA1DAB"/>
    <w:rsid w:val="00EA3A11"/>
    <w:rsid w:val="00EA3DFD"/>
    <w:rsid w:val="00EA3EC0"/>
    <w:rsid w:val="00EC217F"/>
    <w:rsid w:val="00EC5B38"/>
    <w:rsid w:val="00ED7CF7"/>
    <w:rsid w:val="00EE2BED"/>
    <w:rsid w:val="00F01344"/>
    <w:rsid w:val="00F03567"/>
    <w:rsid w:val="00F112B8"/>
    <w:rsid w:val="00F25241"/>
    <w:rsid w:val="00F262B4"/>
    <w:rsid w:val="00F35442"/>
    <w:rsid w:val="00F44973"/>
    <w:rsid w:val="00F51FB2"/>
    <w:rsid w:val="00F54C38"/>
    <w:rsid w:val="00F56C9E"/>
    <w:rsid w:val="00F57C85"/>
    <w:rsid w:val="00F6192E"/>
    <w:rsid w:val="00F774F5"/>
    <w:rsid w:val="00F97410"/>
    <w:rsid w:val="00FA057C"/>
    <w:rsid w:val="00FA1B20"/>
    <w:rsid w:val="00FD2B70"/>
    <w:rsid w:val="00FE49C1"/>
    <w:rsid w:val="00FF3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A6CC"/>
  <w15:chartTrackingRefBased/>
  <w15:docId w15:val="{76FB409B-EE69-4076-8B8F-3D3EAA80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07E"/>
    <w:pPr>
      <w:spacing w:after="0" w:line="360" w:lineRule="auto"/>
    </w:pPr>
  </w:style>
  <w:style w:type="paragraph" w:styleId="Heading1">
    <w:name w:val="heading 1"/>
    <w:basedOn w:val="Normal"/>
    <w:next w:val="Normal"/>
    <w:link w:val="Heading1Char"/>
    <w:uiPriority w:val="9"/>
    <w:qFormat/>
    <w:rsid w:val="00C40F81"/>
    <w:pPr>
      <w:keepNext/>
      <w:keepLines/>
      <w:numPr>
        <w:numId w:val="2"/>
      </w:numPr>
      <w:spacing w:before="240"/>
      <w:outlineLvl w:val="0"/>
    </w:pPr>
    <w:rPr>
      <w:rFonts w:eastAsiaTheme="majorEastAsia" w:cstheme="minorHAnsi"/>
      <w:b/>
      <w:sz w:val="32"/>
      <w:szCs w:val="32"/>
    </w:rPr>
  </w:style>
  <w:style w:type="paragraph" w:styleId="Heading2">
    <w:name w:val="heading 2"/>
    <w:basedOn w:val="Normal"/>
    <w:next w:val="Normal"/>
    <w:link w:val="Heading2Char"/>
    <w:uiPriority w:val="9"/>
    <w:unhideWhenUsed/>
    <w:qFormat/>
    <w:rsid w:val="0054738D"/>
    <w:pPr>
      <w:keepNext/>
      <w:keepLines/>
      <w:numPr>
        <w:ilvl w:val="1"/>
        <w:numId w:val="2"/>
      </w:numPr>
      <w:spacing w:before="240" w:after="120"/>
      <w:outlineLvl w:val="1"/>
    </w:pPr>
    <w:rPr>
      <w:rFonts w:eastAsiaTheme="majorEastAsia" w:cstheme="minorHAnsi"/>
      <w:b/>
      <w:sz w:val="26"/>
      <w:szCs w:val="26"/>
    </w:rPr>
  </w:style>
  <w:style w:type="paragraph" w:styleId="Heading3">
    <w:name w:val="heading 3"/>
    <w:basedOn w:val="Normal"/>
    <w:next w:val="Normal"/>
    <w:link w:val="Heading3Char"/>
    <w:uiPriority w:val="9"/>
    <w:unhideWhenUsed/>
    <w:qFormat/>
    <w:rsid w:val="006A7BFF"/>
    <w:pPr>
      <w:keepNext/>
      <w:keepLines/>
      <w:numPr>
        <w:ilvl w:val="2"/>
        <w:numId w:val="2"/>
      </w:numPr>
      <w:spacing w:before="240"/>
      <w:outlineLvl w:val="2"/>
    </w:pPr>
    <w:rPr>
      <w:rFonts w:eastAsiaTheme="majorEastAsia" w:cstheme="minorHAnsi"/>
      <w:b/>
      <w:sz w:val="24"/>
      <w:szCs w:val="24"/>
    </w:rPr>
  </w:style>
  <w:style w:type="paragraph" w:styleId="Heading4">
    <w:name w:val="heading 4"/>
    <w:basedOn w:val="Normal"/>
    <w:next w:val="Normal"/>
    <w:link w:val="Heading4Char"/>
    <w:uiPriority w:val="9"/>
    <w:unhideWhenUsed/>
    <w:qFormat/>
    <w:rsid w:val="004A6442"/>
    <w:pPr>
      <w:keepNext/>
      <w:keepLines/>
      <w:numPr>
        <w:ilvl w:val="3"/>
        <w:numId w:val="2"/>
      </w:numPr>
      <w:spacing w:before="4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C40F81"/>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81"/>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81"/>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8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8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358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58F"/>
    <w:rPr>
      <w:rFonts w:asciiTheme="majorHAnsi" w:eastAsiaTheme="majorEastAsia" w:hAnsiTheme="majorHAnsi" w:cstheme="majorBidi"/>
      <w:spacing w:val="-10"/>
      <w:kern w:val="28"/>
      <w:sz w:val="56"/>
      <w:szCs w:val="56"/>
    </w:rPr>
  </w:style>
  <w:style w:type="paragraph" w:styleId="Subtitle">
    <w:name w:val="Subtitle"/>
    <w:basedOn w:val="Title"/>
    <w:next w:val="Normal"/>
    <w:link w:val="SubtitleChar"/>
    <w:uiPriority w:val="11"/>
    <w:qFormat/>
    <w:rsid w:val="0010358F"/>
    <w:pPr>
      <w:jc w:val="center"/>
    </w:pPr>
    <w:rPr>
      <w:sz w:val="40"/>
    </w:rPr>
  </w:style>
  <w:style w:type="character" w:customStyle="1" w:styleId="SubtitleChar">
    <w:name w:val="Subtitle Char"/>
    <w:basedOn w:val="DefaultParagraphFont"/>
    <w:link w:val="Subtitle"/>
    <w:uiPriority w:val="11"/>
    <w:rsid w:val="0010358F"/>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336AAB"/>
    <w:pPr>
      <w:ind w:left="720"/>
      <w:contextualSpacing/>
    </w:pPr>
  </w:style>
  <w:style w:type="character" w:customStyle="1" w:styleId="Heading1Char">
    <w:name w:val="Heading 1 Char"/>
    <w:basedOn w:val="DefaultParagraphFont"/>
    <w:link w:val="Heading1"/>
    <w:uiPriority w:val="9"/>
    <w:rsid w:val="00C40F81"/>
    <w:rPr>
      <w:rFonts w:eastAsiaTheme="majorEastAsia" w:cstheme="minorHAnsi"/>
      <w:b/>
      <w:sz w:val="32"/>
      <w:szCs w:val="32"/>
    </w:rPr>
  </w:style>
  <w:style w:type="character" w:customStyle="1" w:styleId="Heading2Char">
    <w:name w:val="Heading 2 Char"/>
    <w:basedOn w:val="DefaultParagraphFont"/>
    <w:link w:val="Heading2"/>
    <w:uiPriority w:val="9"/>
    <w:rsid w:val="0054738D"/>
    <w:rPr>
      <w:rFonts w:eastAsiaTheme="majorEastAsia" w:cstheme="minorHAnsi"/>
      <w:b/>
      <w:sz w:val="26"/>
      <w:szCs w:val="26"/>
    </w:rPr>
  </w:style>
  <w:style w:type="character" w:customStyle="1" w:styleId="Heading3Char">
    <w:name w:val="Heading 3 Char"/>
    <w:basedOn w:val="DefaultParagraphFont"/>
    <w:link w:val="Heading3"/>
    <w:uiPriority w:val="9"/>
    <w:rsid w:val="006A7BFF"/>
    <w:rPr>
      <w:rFonts w:eastAsiaTheme="majorEastAsia" w:cstheme="minorHAnsi"/>
      <w:b/>
      <w:sz w:val="24"/>
      <w:szCs w:val="24"/>
    </w:rPr>
  </w:style>
  <w:style w:type="character" w:customStyle="1" w:styleId="Heading4Char">
    <w:name w:val="Heading 4 Char"/>
    <w:basedOn w:val="DefaultParagraphFont"/>
    <w:link w:val="Heading4"/>
    <w:uiPriority w:val="9"/>
    <w:rsid w:val="004A6442"/>
    <w:rPr>
      <w:rFonts w:eastAsiaTheme="majorEastAsia" w:cstheme="majorBidi"/>
      <w:b/>
      <w:iCs/>
      <w:sz w:val="24"/>
    </w:rPr>
  </w:style>
  <w:style w:type="character" w:customStyle="1" w:styleId="Heading5Char">
    <w:name w:val="Heading 5 Char"/>
    <w:basedOn w:val="DefaultParagraphFont"/>
    <w:link w:val="Heading5"/>
    <w:uiPriority w:val="9"/>
    <w:semiHidden/>
    <w:rsid w:val="00C40F8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8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8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81"/>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96F90"/>
    <w:rPr>
      <w:color w:val="0563C1" w:themeColor="hyperlink"/>
      <w:u w:val="single"/>
    </w:rPr>
  </w:style>
  <w:style w:type="paragraph" w:styleId="Caption">
    <w:name w:val="caption"/>
    <w:basedOn w:val="Normal"/>
    <w:next w:val="Normal"/>
    <w:uiPriority w:val="35"/>
    <w:unhideWhenUsed/>
    <w:qFormat/>
    <w:rsid w:val="00696F9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D6293"/>
    <w:rPr>
      <w:sz w:val="16"/>
      <w:szCs w:val="16"/>
    </w:rPr>
  </w:style>
  <w:style w:type="paragraph" w:styleId="CommentText">
    <w:name w:val="annotation text"/>
    <w:basedOn w:val="Normal"/>
    <w:link w:val="CommentTextChar"/>
    <w:uiPriority w:val="99"/>
    <w:semiHidden/>
    <w:unhideWhenUsed/>
    <w:rsid w:val="007D6293"/>
    <w:pPr>
      <w:spacing w:line="240" w:lineRule="auto"/>
    </w:pPr>
    <w:rPr>
      <w:sz w:val="20"/>
      <w:szCs w:val="20"/>
    </w:rPr>
  </w:style>
  <w:style w:type="character" w:customStyle="1" w:styleId="CommentTextChar">
    <w:name w:val="Comment Text Char"/>
    <w:basedOn w:val="DefaultParagraphFont"/>
    <w:link w:val="CommentText"/>
    <w:uiPriority w:val="99"/>
    <w:semiHidden/>
    <w:rsid w:val="007D6293"/>
    <w:rPr>
      <w:sz w:val="20"/>
      <w:szCs w:val="20"/>
    </w:rPr>
  </w:style>
  <w:style w:type="paragraph" w:styleId="CommentSubject">
    <w:name w:val="annotation subject"/>
    <w:basedOn w:val="CommentText"/>
    <w:next w:val="CommentText"/>
    <w:link w:val="CommentSubjectChar"/>
    <w:uiPriority w:val="99"/>
    <w:semiHidden/>
    <w:unhideWhenUsed/>
    <w:rsid w:val="007D6293"/>
    <w:rPr>
      <w:b/>
      <w:bCs/>
    </w:rPr>
  </w:style>
  <w:style w:type="character" w:customStyle="1" w:styleId="CommentSubjectChar">
    <w:name w:val="Comment Subject Char"/>
    <w:basedOn w:val="CommentTextChar"/>
    <w:link w:val="CommentSubject"/>
    <w:uiPriority w:val="99"/>
    <w:semiHidden/>
    <w:rsid w:val="007D6293"/>
    <w:rPr>
      <w:b/>
      <w:bCs/>
      <w:sz w:val="20"/>
      <w:szCs w:val="20"/>
    </w:rPr>
  </w:style>
  <w:style w:type="paragraph" w:styleId="BalloonText">
    <w:name w:val="Balloon Text"/>
    <w:basedOn w:val="Normal"/>
    <w:link w:val="BalloonTextChar"/>
    <w:uiPriority w:val="99"/>
    <w:semiHidden/>
    <w:unhideWhenUsed/>
    <w:rsid w:val="007D62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293"/>
    <w:rPr>
      <w:rFonts w:ascii="Segoe UI" w:hAnsi="Segoe UI" w:cs="Segoe UI"/>
      <w:sz w:val="18"/>
      <w:szCs w:val="18"/>
    </w:rPr>
  </w:style>
  <w:style w:type="paragraph" w:styleId="NoSpacing">
    <w:name w:val="No Spacing"/>
    <w:uiPriority w:val="1"/>
    <w:qFormat/>
    <w:rsid w:val="005919B9"/>
    <w:pPr>
      <w:spacing w:after="0" w:line="240" w:lineRule="auto"/>
    </w:pPr>
  </w:style>
  <w:style w:type="table" w:styleId="TableGrid">
    <w:name w:val="Table Grid"/>
    <w:basedOn w:val="TableNormal"/>
    <w:uiPriority w:val="39"/>
    <w:rsid w:val="005D7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5D743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1C0100"/>
    <w:pPr>
      <w:numPr>
        <w:numId w:val="0"/>
      </w:numPr>
      <w:spacing w:line="259" w:lineRule="auto"/>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1C0100"/>
    <w:pPr>
      <w:spacing w:after="100"/>
    </w:pPr>
  </w:style>
  <w:style w:type="paragraph" w:styleId="TOC2">
    <w:name w:val="toc 2"/>
    <w:basedOn w:val="Normal"/>
    <w:next w:val="Normal"/>
    <w:autoRedefine/>
    <w:uiPriority w:val="39"/>
    <w:unhideWhenUsed/>
    <w:rsid w:val="001C0100"/>
    <w:pPr>
      <w:spacing w:after="100"/>
      <w:ind w:left="220"/>
    </w:pPr>
  </w:style>
  <w:style w:type="paragraph" w:styleId="TOC3">
    <w:name w:val="toc 3"/>
    <w:basedOn w:val="Normal"/>
    <w:next w:val="Normal"/>
    <w:autoRedefine/>
    <w:uiPriority w:val="39"/>
    <w:unhideWhenUsed/>
    <w:rsid w:val="001C01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olcanoes.usgs.gov/software/winston/" TargetMode="External"/><Relationship Id="rId21" Type="http://schemas.openxmlformats.org/officeDocument/2006/relationships/image" Target="media/image16.gif"/><Relationship Id="rId34" Type="http://schemas.openxmlformats.org/officeDocument/2006/relationships/image" Target="media/image24.png"/><Relationship Id="rId42" Type="http://schemas.openxmlformats.org/officeDocument/2006/relationships/image" Target="media/image32.gif"/><Relationship Id="rId47" Type="http://schemas.openxmlformats.org/officeDocument/2006/relationships/image" Target="media/image37.gif"/><Relationship Id="rId50" Type="http://schemas.openxmlformats.org/officeDocument/2006/relationships/image" Target="media/image40.gif"/><Relationship Id="rId55" Type="http://schemas.openxmlformats.org/officeDocument/2006/relationships/image" Target="media/image45.gif"/><Relationship Id="rId63" Type="http://schemas.openxmlformats.org/officeDocument/2006/relationships/image" Target="media/image53.png"/><Relationship Id="rId68" Type="http://schemas.openxmlformats.org/officeDocument/2006/relationships/image" Target="media/image58.gif"/><Relationship Id="rId76" Type="http://schemas.openxmlformats.org/officeDocument/2006/relationships/image" Target="media/image66.gif"/><Relationship Id="rId84" Type="http://schemas.openxmlformats.org/officeDocument/2006/relationships/image" Target="media/image74.png"/><Relationship Id="rId89" Type="http://schemas.openxmlformats.org/officeDocument/2006/relationships/image" Target="media/image79.gif"/><Relationship Id="rId97" Type="http://schemas.microsoft.com/office/2011/relationships/people" Target="people.xml"/><Relationship Id="rId7" Type="http://schemas.openxmlformats.org/officeDocument/2006/relationships/hyperlink" Target="https://volcanoes.usgs.gov/software/swarm/download.php" TargetMode="External"/><Relationship Id="rId71" Type="http://schemas.openxmlformats.org/officeDocument/2006/relationships/image" Target="media/image61.gif"/><Relationship Id="rId92" Type="http://schemas.openxmlformats.org/officeDocument/2006/relationships/image" Target="media/image82.png"/><Relationship Id="rId2" Type="http://schemas.openxmlformats.org/officeDocument/2006/relationships/numbering" Target="numbering.xml"/><Relationship Id="rId16" Type="http://schemas.openxmlformats.org/officeDocument/2006/relationships/image" Target="media/image12.gif"/><Relationship Id="rId29" Type="http://schemas.openxmlformats.org/officeDocument/2006/relationships/image" Target="media/image21.png"/><Relationship Id="rId11" Type="http://schemas.openxmlformats.org/officeDocument/2006/relationships/image" Target="media/image7.gif"/><Relationship Id="rId24" Type="http://schemas.openxmlformats.org/officeDocument/2006/relationships/image" Target="media/image19.png"/><Relationship Id="rId32" Type="http://schemas.openxmlformats.org/officeDocument/2006/relationships/hyperlink" Target="https://www.fdsn.org/webservices/datacenters/" TargetMode="External"/><Relationship Id="rId37" Type="http://schemas.openxmlformats.org/officeDocument/2006/relationships/image" Target="media/image27.png"/><Relationship Id="rId40" Type="http://schemas.openxmlformats.org/officeDocument/2006/relationships/image" Target="media/image30.gif"/><Relationship Id="rId45" Type="http://schemas.openxmlformats.org/officeDocument/2006/relationships/image" Target="media/image35.gif"/><Relationship Id="rId53" Type="http://schemas.openxmlformats.org/officeDocument/2006/relationships/image" Target="media/image43.gif"/><Relationship Id="rId58" Type="http://schemas.openxmlformats.org/officeDocument/2006/relationships/image" Target="media/image48.png"/><Relationship Id="rId66" Type="http://schemas.openxmlformats.org/officeDocument/2006/relationships/image" Target="media/image56.gif"/><Relationship Id="rId74" Type="http://schemas.openxmlformats.org/officeDocument/2006/relationships/image" Target="media/image64.gif"/><Relationship Id="rId79" Type="http://schemas.openxmlformats.org/officeDocument/2006/relationships/image" Target="media/image69.png"/><Relationship Id="rId87" Type="http://schemas.openxmlformats.org/officeDocument/2006/relationships/image" Target="media/image77.gif"/><Relationship Id="rId5" Type="http://schemas.openxmlformats.org/officeDocument/2006/relationships/webSettings" Target="webSettings.xml"/><Relationship Id="rId61" Type="http://schemas.openxmlformats.org/officeDocument/2006/relationships/image" Target="media/image51.png"/><Relationship Id="rId82" Type="http://schemas.openxmlformats.org/officeDocument/2006/relationships/image" Target="media/image72.png"/><Relationship Id="rId90" Type="http://schemas.openxmlformats.org/officeDocument/2006/relationships/image" Target="media/image80.gif"/><Relationship Id="rId95" Type="http://schemas.openxmlformats.org/officeDocument/2006/relationships/hyperlink" Target="http://tf.nist.gov/tf-cgi/servers.cgi%23" TargetMode="External"/><Relationship Id="rId19" Type="http://schemas.openxmlformats.org/officeDocument/2006/relationships/image" Target="media/image14.gif"/><Relationship Id="rId14" Type="http://schemas.openxmlformats.org/officeDocument/2006/relationships/image" Target="media/image10.gif"/><Relationship Id="rId22" Type="http://schemas.openxmlformats.org/officeDocument/2006/relationships/image" Target="media/image17.gif"/><Relationship Id="rId27" Type="http://schemas.openxmlformats.org/officeDocument/2006/relationships/comments" Target="comments.xml"/><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image" Target="media/image33.gif"/><Relationship Id="rId48" Type="http://schemas.openxmlformats.org/officeDocument/2006/relationships/image" Target="media/image38.gif"/><Relationship Id="rId56" Type="http://schemas.openxmlformats.org/officeDocument/2006/relationships/image" Target="media/image46.gif"/><Relationship Id="rId64" Type="http://schemas.openxmlformats.org/officeDocument/2006/relationships/image" Target="media/image54.png"/><Relationship Id="rId69" Type="http://schemas.openxmlformats.org/officeDocument/2006/relationships/image" Target="media/image59.gif"/><Relationship Id="rId77" Type="http://schemas.openxmlformats.org/officeDocument/2006/relationships/image" Target="media/image67.png"/><Relationship Id="rId8" Type="http://schemas.openxmlformats.org/officeDocument/2006/relationships/image" Target="media/image4.png"/><Relationship Id="rId51" Type="http://schemas.openxmlformats.org/officeDocument/2006/relationships/image" Target="media/image41.gif"/><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image" Target="media/image75.png"/><Relationship Id="rId93" Type="http://schemas.openxmlformats.org/officeDocument/2006/relationships/image" Target="media/image83.png"/><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gif"/><Relationship Id="rId25" Type="http://schemas.openxmlformats.org/officeDocument/2006/relationships/image" Target="media/image20.gif"/><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gif"/><Relationship Id="rId59" Type="http://schemas.openxmlformats.org/officeDocument/2006/relationships/image" Target="media/image49.png"/><Relationship Id="rId67" Type="http://schemas.openxmlformats.org/officeDocument/2006/relationships/image" Target="media/image57.gif"/><Relationship Id="rId20" Type="http://schemas.openxmlformats.org/officeDocument/2006/relationships/image" Target="media/image15.gif"/><Relationship Id="rId41" Type="http://schemas.openxmlformats.org/officeDocument/2006/relationships/image" Target="media/image31.gif"/><Relationship Id="rId54" Type="http://schemas.openxmlformats.org/officeDocument/2006/relationships/image" Target="media/image44.gif"/><Relationship Id="rId62" Type="http://schemas.openxmlformats.org/officeDocument/2006/relationships/image" Target="media/image52.png"/><Relationship Id="rId70" Type="http://schemas.openxmlformats.org/officeDocument/2006/relationships/image" Target="media/image60.gif"/><Relationship Id="rId75" Type="http://schemas.openxmlformats.org/officeDocument/2006/relationships/image" Target="media/image65.gif"/><Relationship Id="rId83" Type="http://schemas.openxmlformats.org/officeDocument/2006/relationships/image" Target="media/image73.png"/><Relationship Id="rId88" Type="http://schemas.openxmlformats.org/officeDocument/2006/relationships/image" Target="media/image78.gif"/><Relationship Id="rId91" Type="http://schemas.openxmlformats.org/officeDocument/2006/relationships/image" Target="media/image81.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olcanoes.usgs.gov/software/swarm/download.php" TargetMode="External"/><Relationship Id="rId15" Type="http://schemas.openxmlformats.org/officeDocument/2006/relationships/image" Target="media/image11.gif"/><Relationship Id="rId23" Type="http://schemas.openxmlformats.org/officeDocument/2006/relationships/image" Target="media/image18.gif"/><Relationship Id="rId28" Type="http://schemas.microsoft.com/office/2011/relationships/commentsExtended" Target="commentsExtended.xml"/><Relationship Id="rId36" Type="http://schemas.openxmlformats.org/officeDocument/2006/relationships/image" Target="media/image26.png"/><Relationship Id="rId49" Type="http://schemas.openxmlformats.org/officeDocument/2006/relationships/image" Target="media/image39.gif"/><Relationship Id="rId57" Type="http://schemas.openxmlformats.org/officeDocument/2006/relationships/image" Target="media/image47.png"/><Relationship Id="rId10" Type="http://schemas.openxmlformats.org/officeDocument/2006/relationships/image" Target="media/image6.gif"/><Relationship Id="rId31" Type="http://schemas.openxmlformats.org/officeDocument/2006/relationships/hyperlink" Target="https://www.fdsn.org/webservices/" TargetMode="External"/><Relationship Id="rId44" Type="http://schemas.openxmlformats.org/officeDocument/2006/relationships/image" Target="media/image34.gif"/><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gif"/><Relationship Id="rId73" Type="http://schemas.openxmlformats.org/officeDocument/2006/relationships/image" Target="media/image63.gif"/><Relationship Id="rId78" Type="http://schemas.openxmlformats.org/officeDocument/2006/relationships/image" Target="media/image68.png"/><Relationship Id="rId81" Type="http://schemas.openxmlformats.org/officeDocument/2006/relationships/image" Target="media/image71.png"/><Relationship Id="rId86" Type="http://schemas.openxmlformats.org/officeDocument/2006/relationships/image" Target="media/image76.gif"/><Relationship Id="rId94" Type="http://schemas.openxmlformats.org/officeDocument/2006/relationships/image" Target="media/image84.png"/><Relationship Id="rId4" Type="http://schemas.openxmlformats.org/officeDocument/2006/relationships/settings" Target="settings.xml"/><Relationship Id="rId9" Type="http://schemas.openxmlformats.org/officeDocument/2006/relationships/image" Target="media/image5.png"/><Relationship Id="rId13" Type="http://schemas.openxmlformats.org/officeDocument/2006/relationships/image" Target="media/image9.gif"/><Relationship Id="rId18" Type="http://schemas.openxmlformats.org/officeDocument/2006/relationships/image" Target="media/image2.gif"/><Relationship Id="rId39" Type="http://schemas.openxmlformats.org/officeDocument/2006/relationships/image" Target="media/image29.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D5A18-EEF5-4749-9BDE-F9F22555E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39</Pages>
  <Words>6125</Words>
  <Characters>34919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247</cp:revision>
  <dcterms:created xsi:type="dcterms:W3CDTF">2017-04-27T22:15:00Z</dcterms:created>
  <dcterms:modified xsi:type="dcterms:W3CDTF">2017-05-09T21:56:00Z</dcterms:modified>
</cp:coreProperties>
</file>